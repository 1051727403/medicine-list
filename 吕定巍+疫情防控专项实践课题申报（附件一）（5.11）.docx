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rPr>
          <w:rFonts w:cs="Times New Roman"/>
          <w:sz w:val="32"/>
          <w:szCs w:val="32"/>
        </w:rPr>
      </w:pPr>
      <w:r>
        <w:rPr>
          <w:rFonts w:ascii="Times New Roman" w:hAnsi="Times New Roman" w:cs="Times New Roman"/>
          <w:sz w:val="28"/>
          <w:szCs w:val="28"/>
        </w:rPr>
        <w:t>附件</w:t>
      </w:r>
      <w:r>
        <w:rPr>
          <w:rFonts w:hint="eastAsia" w:ascii="Times New Roman" w:hAnsi="Times New Roman" w:cs="Times New Roman"/>
          <w:sz w:val="28"/>
          <w:szCs w:val="28"/>
        </w:rPr>
        <w:t>一</w:t>
      </w:r>
      <w:r>
        <w:rPr>
          <w:rFonts w:ascii="Times New Roman" w:hAnsi="Times New Roman" w:cs="Times New Roman"/>
          <w:sz w:val="28"/>
          <w:szCs w:val="28"/>
        </w:rPr>
        <w:t>：</w:t>
      </w:r>
    </w:p>
    <w:p>
      <w:pPr>
        <w:tabs>
          <w:tab w:val="left" w:pos="4678"/>
        </w:tabs>
        <w:spacing w:line="360" w:lineRule="auto"/>
        <w:rPr>
          <w:rFonts w:ascii="宋体" w:hAnsi="宋体"/>
          <w:sz w:val="32"/>
          <w:szCs w:val="32"/>
        </w:rPr>
      </w:pPr>
      <w:r>
        <w:rPr>
          <w:rFonts w:hint="eastAsia"/>
          <w:sz w:val="24"/>
          <w:szCs w:val="32"/>
        </w:rPr>
        <w:t xml:space="preserve">                                               </w:t>
      </w:r>
    </w:p>
    <w:p>
      <w:pPr>
        <w:spacing w:line="1200" w:lineRule="exact"/>
        <w:jc w:val="center"/>
        <w:rPr>
          <w:rFonts w:ascii="黑体" w:hAnsi="黑体" w:eastAsia="黑体" w:cs="黑体"/>
          <w:bCs/>
          <w:sz w:val="44"/>
        </w:rPr>
      </w:pPr>
      <w:r>
        <w:rPr>
          <w:rFonts w:hint="eastAsia" w:ascii="黑体" w:hAnsi="黑体" w:eastAsia="黑体" w:cs="黑体"/>
          <w:bCs/>
          <w:sz w:val="52"/>
          <w:szCs w:val="28"/>
        </w:rPr>
        <w:t>上海大学共青团</w:t>
      </w:r>
    </w:p>
    <w:p>
      <w:pPr>
        <w:spacing w:line="1200" w:lineRule="exact"/>
        <w:jc w:val="center"/>
        <w:rPr>
          <w:rFonts w:ascii="华文新魏" w:eastAsia="华文新魏"/>
          <w:sz w:val="72"/>
          <w:szCs w:val="21"/>
        </w:rPr>
      </w:pPr>
      <w:r>
        <w:rPr>
          <w:rFonts w:hint="eastAsia" w:ascii="华文新魏" w:eastAsia="华文新魏"/>
          <w:sz w:val="72"/>
          <w:szCs w:val="21"/>
        </w:rPr>
        <w:t>疫情防控专项</w:t>
      </w:r>
      <w:r>
        <w:rPr>
          <w:rFonts w:hint="eastAsia" w:ascii="华文新魏" w:eastAsia="华文新魏"/>
          <w:sz w:val="72"/>
          <w:szCs w:val="21"/>
          <w:lang w:eastAsia="zh-Hans"/>
        </w:rPr>
        <w:t>实践</w:t>
      </w:r>
      <w:r>
        <w:rPr>
          <w:rFonts w:hint="eastAsia" w:ascii="华文新魏" w:eastAsia="华文新魏"/>
          <w:sz w:val="72"/>
          <w:szCs w:val="21"/>
        </w:rPr>
        <w:t>课题</w:t>
      </w:r>
    </w:p>
    <w:p>
      <w:pPr>
        <w:spacing w:line="1200" w:lineRule="exact"/>
        <w:jc w:val="center"/>
        <w:rPr>
          <w:rFonts w:ascii="黑体" w:hAnsi="黑体" w:eastAsia="黑体" w:cs="黑体"/>
          <w:bCs/>
          <w:sz w:val="52"/>
          <w:szCs w:val="28"/>
        </w:rPr>
      </w:pPr>
      <w:r>
        <w:rPr>
          <w:rFonts w:hint="eastAsia" w:ascii="黑体" w:hAnsi="黑体" w:eastAsia="黑体" w:cs="黑体"/>
          <w:bCs/>
          <w:sz w:val="52"/>
          <w:szCs w:val="28"/>
        </w:rPr>
        <w:t>申 请 书</w:t>
      </w:r>
    </w:p>
    <w:p>
      <w:pPr>
        <w:ind w:firstLine="480" w:firstLineChars="150"/>
        <w:outlineLvl w:val="0"/>
        <w:rPr>
          <w:rFonts w:ascii="Times New Roman" w:hAnsi="Times New Roman" w:eastAsia="方正黑体简体" w:cs="Times New Roman"/>
          <w:sz w:val="32"/>
          <w:szCs w:val="32"/>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3"/>
        <w:gridCol w:w="6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题名称：</w:t>
            </w:r>
          </w:p>
        </w:tc>
        <w:tc>
          <w:tcPr>
            <w:tcW w:w="6575" w:type="dxa"/>
            <w:tcBorders>
              <w:bottom w:val="single" w:color="auto" w:sz="4" w:space="0"/>
            </w:tcBorders>
          </w:tcPr>
          <w:p>
            <w:pPr>
              <w:rPr>
                <w:rFonts w:ascii="Times New Roman" w:hAnsi="Times New Roman" w:eastAsia="方正黑体简体"/>
                <w:sz w:val="32"/>
                <w:szCs w:val="24"/>
                <w:lang w:val="en-US"/>
              </w:rPr>
            </w:pPr>
            <w:r>
              <w:rPr>
                <w:rFonts w:hint="eastAsia" w:ascii="方正黑体简体" w:hAnsi="Times New Roman" w:eastAsia="方正黑体简体"/>
                <w:sz w:val="32"/>
                <w:szCs w:val="32"/>
                <w:lang w:val="en-US"/>
              </w:rPr>
              <w:t>“药清单”微信小程序开发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题类别：</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创新应用类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课题</w:t>
            </w:r>
            <w:r>
              <w:rPr>
                <w:rFonts w:ascii="方正黑体简体" w:hAnsi="Times New Roman" w:eastAsia="方正黑体简体" w:cs="Times New Roman"/>
                <w:sz w:val="32"/>
                <w:szCs w:val="32"/>
              </w:rPr>
              <w:t>负责人：</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吕定巍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学院</w:t>
            </w:r>
            <w:r>
              <w:rPr>
                <w:rFonts w:hint="eastAsia" w:ascii="Times New Roman" w:hAnsi="Times New Roman" w:eastAsia="方正黑体简体" w:cs="Times New Roman"/>
                <w:sz w:val="32"/>
                <w:szCs w:val="32"/>
              </w:rPr>
              <w:t>/</w:t>
            </w:r>
            <w:r>
              <w:rPr>
                <w:rFonts w:hint="eastAsia" w:ascii="方正黑体简体" w:hAnsi="Times New Roman" w:eastAsia="方正黑体简体"/>
                <w:sz w:val="32"/>
                <w:szCs w:val="32"/>
              </w:rPr>
              <w:t>部门</w:t>
            </w:r>
            <w:r>
              <w:rPr>
                <w:rFonts w:ascii="方正黑体简体" w:hAnsi="Times New Roman" w:eastAsia="方正黑体简体" w:cs="Times New Roman"/>
                <w:sz w:val="32"/>
                <w:szCs w:val="32"/>
              </w:rPr>
              <w:t>：</w:t>
            </w:r>
          </w:p>
        </w:tc>
        <w:tc>
          <w:tcPr>
            <w:tcW w:w="6575" w:type="dxa"/>
            <w:tcBorders>
              <w:top w:val="single" w:color="auto" w:sz="4" w:space="0"/>
              <w:bottom w:val="single" w:color="auto" w:sz="4" w:space="0"/>
            </w:tcBorders>
          </w:tcPr>
          <w:p>
            <w:pPr>
              <w:tabs>
                <w:tab w:val="left" w:pos="872"/>
              </w:tabs>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计算机工程与科学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填表日期：</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2022年5月10日</w:t>
            </w:r>
          </w:p>
        </w:tc>
      </w:tr>
    </w:tbl>
    <w:p>
      <w:pP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r>
        <w:rPr>
          <w:rFonts w:ascii="Times New Roman" w:hAnsi="Times New Roman" w:eastAsia="方正黑体简体"/>
          <w:sz w:val="32"/>
          <w:szCs w:val="24"/>
        </w:rPr>
        <w:t>共青团上海大学委员会</w:t>
      </w:r>
    </w:p>
    <w:p>
      <w:pPr>
        <w:jc w:val="center"/>
        <w:rPr>
          <w:rFonts w:ascii="黑体" w:hAnsi="黑体" w:eastAsia="黑体"/>
          <w:b/>
          <w:sz w:val="24"/>
        </w:rPr>
      </w:pPr>
      <w:r>
        <w:rPr>
          <w:rFonts w:ascii="Times New Roman" w:hAnsi="Times New Roman" w:eastAsia="方正黑体简体"/>
          <w:sz w:val="32"/>
          <w:szCs w:val="24"/>
        </w:rPr>
        <w:t>202</w:t>
      </w:r>
      <w:r>
        <w:rPr>
          <w:rFonts w:hint="eastAsia" w:ascii="Times New Roman" w:hAnsi="Times New Roman" w:eastAsia="方正黑体简体"/>
          <w:sz w:val="32"/>
          <w:szCs w:val="24"/>
        </w:rPr>
        <w:t>2</w:t>
      </w:r>
      <w:r>
        <w:rPr>
          <w:rFonts w:ascii="Times New Roman" w:hAnsi="Times New Roman" w:eastAsia="方正黑体简体"/>
          <w:sz w:val="32"/>
          <w:szCs w:val="24"/>
        </w:rPr>
        <w:t>年</w:t>
      </w:r>
      <w:r>
        <w:rPr>
          <w:rFonts w:hint="eastAsia" w:ascii="Times New Roman" w:hAnsi="Times New Roman" w:eastAsia="方正黑体简体"/>
          <w:sz w:val="32"/>
          <w:szCs w:val="24"/>
        </w:rPr>
        <w:t>4</w:t>
      </w:r>
      <w:r>
        <w:rPr>
          <w:rFonts w:ascii="Times New Roman" w:hAnsi="Times New Roman" w:eastAsia="方正黑体简体"/>
          <w:sz w:val="32"/>
          <w:szCs w:val="24"/>
        </w:rPr>
        <w:t>月</w:t>
      </w:r>
      <w:r>
        <w:rPr>
          <w:rFonts w:hint="eastAsia" w:ascii="Times New Roman" w:hAnsi="Times New Roman" w:eastAsia="方正黑体简体"/>
          <w:sz w:val="32"/>
          <w:szCs w:val="24"/>
        </w:rPr>
        <w:t>制</w:t>
      </w:r>
      <w:r>
        <w:rPr>
          <w:rFonts w:ascii="Times New Roman" w:hAnsi="Times New Roman" w:eastAsia="方正黑体简体"/>
          <w:sz w:val="32"/>
          <w:szCs w:val="24"/>
        </w:rPr>
        <w:br w:type="page"/>
      </w:r>
    </w:p>
    <w:p>
      <w:pPr>
        <w:jc w:val="both"/>
        <w:rPr>
          <w:rFonts w:ascii="黑体" w:hAnsi="宋体" w:eastAsia="黑体" w:cs="宋体"/>
          <w:b/>
          <w:sz w:val="28"/>
          <w:szCs w:val="28"/>
        </w:rPr>
      </w:pPr>
      <w:r>
        <w:rPr>
          <w:rFonts w:hint="eastAsia" w:ascii="黑体" w:hAnsi="宋体" w:eastAsia="黑体" w:cs="宋体"/>
          <w:b/>
          <w:sz w:val="28"/>
          <w:szCs w:val="28"/>
        </w:rPr>
        <w:t>申请人承诺：</w:t>
      </w:r>
    </w:p>
    <w:p>
      <w:pPr>
        <w:ind w:firstLine="562" w:firstLineChars="200"/>
        <w:jc w:val="both"/>
        <w:rPr>
          <w:rFonts w:ascii="黑体" w:hAnsi="宋体" w:eastAsia="黑体" w:cs="宋体"/>
          <w:b/>
          <w:sz w:val="28"/>
          <w:szCs w:val="28"/>
        </w:rPr>
      </w:pPr>
      <w:r>
        <w:rPr>
          <w:rFonts w:hint="eastAsia" w:ascii="黑体" w:hAnsi="宋体" w:eastAsia="黑体" w:cs="宋体"/>
          <w:b/>
          <w:sz w:val="28"/>
          <w:szCs w:val="28"/>
        </w:rPr>
        <w:t>我保证如实填写本表各项内容。如果获准立项资助，我承诺以本表为有约束力的协议，遵守课题管理有关规定，认真开展研究工作，取得预期研究成果。立项课题研究成果未经同意不公开发表或出版。共青团上海大学委员会有权使用本表所有数据和资料。</w:t>
      </w: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jc w:val="both"/>
        <w:rPr>
          <w:rFonts w:ascii="黑体" w:hAnsi="宋体" w:eastAsia="黑体" w:cs="宋体"/>
          <w:b/>
          <w:sz w:val="28"/>
          <w:szCs w:val="28"/>
          <w:lang w:val="en-US"/>
        </w:rPr>
      </w:pPr>
      <w:r>
        <w:rPr>
          <w:rFonts w:hint="eastAsia" w:ascii="黑体" w:hAnsi="宋体" w:eastAsia="黑体" w:cs="宋体"/>
          <w:b/>
          <w:sz w:val="28"/>
          <w:szCs w:val="28"/>
        </w:rPr>
        <w:drawing>
          <wp:anchor distT="0" distB="0" distL="114300" distR="114300" simplePos="0" relativeHeight="251659264" behindDoc="1" locked="0" layoutInCell="1" allowOverlap="1">
            <wp:simplePos x="0" y="0"/>
            <wp:positionH relativeFrom="column">
              <wp:posOffset>4664710</wp:posOffset>
            </wp:positionH>
            <wp:positionV relativeFrom="paragraph">
              <wp:posOffset>572770</wp:posOffset>
            </wp:positionV>
            <wp:extent cx="984885" cy="345440"/>
            <wp:effectExtent l="0" t="0" r="5715" b="5080"/>
            <wp:wrapNone/>
            <wp:docPr id="4" name="图片 4" descr="电子版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子版签名"/>
                    <pic:cNvPicPr>
                      <a:picLocks noChangeAspect="1"/>
                    </pic:cNvPicPr>
                  </pic:nvPicPr>
                  <pic:blipFill>
                    <a:blip r:embed="rId7">
                      <a:biLevel thresh="50000"/>
                      <a:lum bright="36000" contrast="90000"/>
                    </a:blip>
                    <a:srcRect l="17986" t="36008" r="24378" b="37048"/>
                    <a:stretch>
                      <a:fillRect/>
                    </a:stretch>
                  </pic:blipFill>
                  <pic:spPr>
                    <a:xfrm>
                      <a:off x="0" y="0"/>
                      <a:ext cx="984885" cy="345440"/>
                    </a:xfrm>
                    <a:prstGeom prst="rect">
                      <a:avLst/>
                    </a:prstGeom>
                  </pic:spPr>
                </pic:pic>
              </a:graphicData>
            </a:graphic>
          </wp:anchor>
        </w:drawing>
      </w:r>
      <w:r>
        <w:rPr>
          <w:rFonts w:hint="eastAsia" w:ascii="黑体" w:hAnsi="宋体" w:eastAsia="黑体" w:cs="宋体"/>
          <w:b/>
          <w:sz w:val="28"/>
          <w:szCs w:val="28"/>
          <w:lang w:val="en-US"/>
        </w:rPr>
        <w:t xml:space="preserve"> </w:t>
      </w:r>
    </w:p>
    <w:p>
      <w:pPr>
        <w:jc w:val="both"/>
        <w:rPr>
          <w:rFonts w:ascii="黑体" w:hAnsi="宋体" w:eastAsia="黑体" w:cs="宋体"/>
          <w:b/>
          <w:sz w:val="28"/>
          <w:szCs w:val="28"/>
          <w:lang w:val="en-US"/>
        </w:rPr>
      </w:pPr>
    </w:p>
    <w:p>
      <w:pPr>
        <w:jc w:val="both"/>
        <w:rPr>
          <w:rFonts w:ascii="黑体" w:hAnsi="宋体" w:eastAsia="黑体" w:cs="宋体"/>
          <w:b/>
          <w:sz w:val="28"/>
          <w:szCs w:val="28"/>
          <w:lang w:val="en-US"/>
        </w:rPr>
      </w:pPr>
    </w:p>
    <w:p>
      <w:pPr>
        <w:jc w:val="both"/>
        <w:rPr>
          <w:rFonts w:ascii="黑体" w:hAnsi="宋体" w:eastAsia="黑体" w:cs="宋体"/>
          <w:b/>
          <w:sz w:val="28"/>
          <w:szCs w:val="28"/>
          <w:lang w:val="en-US"/>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hint="eastAsia" w:ascii="黑体" w:hAnsi="宋体" w:eastAsia="黑体" w:cs="宋体"/>
          <w:b/>
          <w:sz w:val="28"/>
          <w:szCs w:val="28"/>
        </w:rPr>
        <w:t>申请人（签字）：</w:t>
      </w:r>
    </w:p>
    <w:p>
      <w:pPr>
        <w:jc w:val="both"/>
        <w:rPr>
          <w:rFonts w:ascii="黑体" w:hAnsi="宋体" w:eastAsia="黑体" w:cs="宋体"/>
          <w:b/>
          <w:sz w:val="28"/>
          <w:szCs w:val="28"/>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2022</w:t>
      </w:r>
      <w:r>
        <w:rPr>
          <w:rFonts w:hint="eastAsia" w:ascii="黑体" w:hAnsi="宋体" w:eastAsia="黑体" w:cs="宋体"/>
          <w:b/>
          <w:sz w:val="28"/>
          <w:szCs w:val="28"/>
        </w:rPr>
        <w:t xml:space="preserve">年  </w:t>
      </w:r>
      <w:r>
        <w:rPr>
          <w:rFonts w:hint="eastAsia" w:ascii="黑体" w:hAnsi="宋体" w:eastAsia="黑体" w:cs="宋体"/>
          <w:b/>
          <w:sz w:val="28"/>
          <w:szCs w:val="28"/>
          <w:lang w:val="en-US"/>
        </w:rPr>
        <w:t xml:space="preserve"> 5</w:t>
      </w:r>
      <w:r>
        <w:rPr>
          <w:rFonts w:hint="eastAsia" w:ascii="黑体" w:hAnsi="宋体" w:eastAsia="黑体" w:cs="宋体"/>
          <w:b/>
          <w:sz w:val="28"/>
          <w:szCs w:val="28"/>
        </w:rPr>
        <w:t xml:space="preserve">月  </w:t>
      </w:r>
      <w:r>
        <w:rPr>
          <w:rFonts w:hint="eastAsia" w:ascii="黑体" w:hAnsi="宋体" w:eastAsia="黑体" w:cs="宋体"/>
          <w:b/>
          <w:sz w:val="28"/>
          <w:szCs w:val="28"/>
          <w:lang w:val="en-US"/>
        </w:rPr>
        <w:t>10</w:t>
      </w:r>
      <w:r>
        <w:rPr>
          <w:rFonts w:hint="eastAsia" w:ascii="黑体" w:hAnsi="宋体" w:eastAsia="黑体" w:cs="宋体"/>
          <w:b/>
          <w:sz w:val="28"/>
          <w:szCs w:val="28"/>
        </w:rPr>
        <w:t>日</w:t>
      </w:r>
    </w:p>
    <w:p>
      <w:pPr>
        <w:jc w:val="center"/>
        <w:rPr>
          <w:rFonts w:ascii="黑体" w:hAnsi="黑体" w:eastAsia="黑体"/>
          <w:b/>
          <w:sz w:val="44"/>
          <w:szCs w:val="44"/>
        </w:rPr>
      </w:pPr>
      <w:r>
        <w:rPr>
          <w:rFonts w:hint="eastAsia" w:ascii="黑体" w:hAnsi="宋体" w:eastAsia="黑体" w:cs="宋体"/>
          <w:b/>
          <w:sz w:val="28"/>
          <w:szCs w:val="28"/>
        </w:rPr>
        <w:br w:type="page"/>
      </w:r>
      <w:r>
        <w:rPr>
          <w:rFonts w:hint="eastAsia" w:ascii="黑体" w:hAnsi="黑体" w:eastAsia="黑体"/>
          <w:b/>
          <w:sz w:val="44"/>
          <w:szCs w:val="44"/>
        </w:rPr>
        <w:t>课题申报表</w:t>
      </w:r>
    </w:p>
    <w:p>
      <w:pPr>
        <w:rPr>
          <w:rFonts w:ascii="黑体" w:hAnsi="黑体" w:eastAsia="黑体"/>
          <w:b/>
          <w:sz w:val="30"/>
          <w:szCs w:val="30"/>
        </w:rPr>
      </w:pPr>
      <w:r>
        <w:rPr>
          <w:rFonts w:hint="eastAsia" w:ascii="黑体" w:hAnsi="黑体" w:eastAsia="黑体"/>
          <w:b/>
          <w:sz w:val="30"/>
          <w:szCs w:val="30"/>
        </w:rPr>
        <w:t>一、基本情况</w:t>
      </w:r>
    </w:p>
    <w:tbl>
      <w:tblPr>
        <w:tblStyle w:val="11"/>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2771"/>
        <w:gridCol w:w="1154"/>
        <w:gridCol w:w="3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课题名称</w:t>
            </w:r>
          </w:p>
        </w:tc>
        <w:tc>
          <w:tcPr>
            <w:tcW w:w="4029" w:type="pct"/>
            <w:gridSpan w:val="3"/>
            <w:vAlign w:val="center"/>
          </w:tcPr>
          <w:p>
            <w:pPr>
              <w:spacing w:line="360" w:lineRule="auto"/>
              <w:rPr>
                <w:lang w:val="en-US"/>
              </w:rPr>
            </w:pPr>
            <w:r>
              <w:rPr>
                <w:rFonts w:hint="eastAsia"/>
                <w:lang w:val="en-US"/>
              </w:rPr>
              <w:t>“药清单”微信小程序开发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研究周期</w:t>
            </w:r>
          </w:p>
        </w:tc>
        <w:tc>
          <w:tcPr>
            <w:tcW w:w="4029" w:type="pct"/>
            <w:gridSpan w:val="3"/>
            <w:vAlign w:val="center"/>
          </w:tcPr>
          <w:p>
            <w:pPr>
              <w:spacing w:line="360" w:lineRule="auto"/>
              <w:ind w:left="360"/>
              <w:jc w:val="center"/>
            </w:pPr>
            <w:r>
              <w:rPr>
                <w:rFonts w:hint="eastAsia" w:ascii="仿宋_GB2312" w:eastAsia="仿宋_GB2312"/>
                <w:bCs/>
                <w:szCs w:val="21"/>
              </w:rPr>
              <w:t xml:space="preserve"> </w:t>
            </w:r>
            <w:r>
              <w:rPr>
                <w:rFonts w:hint="eastAsia" w:ascii="仿宋_GB2312" w:eastAsia="仿宋_GB2312"/>
                <w:bCs/>
                <w:szCs w:val="21"/>
                <w:u w:val="single"/>
              </w:rPr>
              <w:t xml:space="preserve"> </w:t>
            </w:r>
            <w:r>
              <w:rPr>
                <w:rFonts w:hint="eastAsia" w:ascii="仿宋_GB2312" w:eastAsia="仿宋_GB2312"/>
                <w:bCs/>
                <w:szCs w:val="21"/>
                <w:u w:val="single"/>
                <w:lang w:val="en-US"/>
              </w:rPr>
              <w:t xml:space="preserve"> 2022</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r>
              <w:rPr>
                <w:rFonts w:hint="eastAsia" w:ascii="仿宋_GB2312" w:eastAsia="仿宋_GB2312"/>
                <w:bCs/>
                <w:szCs w:val="21"/>
                <w:u w:val="single"/>
                <w:lang w:val="en-US"/>
              </w:rPr>
              <w:t>6</w:t>
            </w:r>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w:t>
            </w:r>
            <w:r>
              <w:rPr>
                <w:rFonts w:hint="eastAsia" w:ascii="仿宋_GB2312" w:eastAsia="仿宋_GB2312"/>
                <w:bCs/>
                <w:szCs w:val="21"/>
                <w:u w:val="single"/>
                <w:lang w:val="en-US"/>
              </w:rPr>
              <w:t>1</w:t>
            </w:r>
            <w:r>
              <w:rPr>
                <w:rFonts w:ascii="仿宋_GB2312" w:eastAsia="仿宋_GB2312"/>
                <w:bCs/>
                <w:szCs w:val="21"/>
                <w:u w:val="single"/>
              </w:rPr>
              <w:t xml:space="preserve">  </w:t>
            </w:r>
            <w:r>
              <w:rPr>
                <w:rFonts w:hint="eastAsia" w:ascii="仿宋_GB2312" w:eastAsia="仿宋_GB2312"/>
                <w:bCs/>
                <w:szCs w:val="21"/>
              </w:rPr>
              <w:t xml:space="preserve">日 至  </w:t>
            </w:r>
            <w:r>
              <w:rPr>
                <w:rFonts w:hint="eastAsia" w:ascii="仿宋_GB2312" w:eastAsia="仿宋_GB2312"/>
                <w:bCs/>
                <w:szCs w:val="21"/>
                <w:u w:val="single"/>
              </w:rPr>
              <w:t xml:space="preserve"> </w:t>
            </w:r>
            <w:r>
              <w:rPr>
                <w:rFonts w:hint="eastAsia" w:ascii="仿宋_GB2312" w:eastAsia="仿宋_GB2312"/>
                <w:bCs/>
                <w:szCs w:val="21"/>
                <w:u w:val="single"/>
                <w:lang w:val="en-US"/>
              </w:rPr>
              <w:t>2023</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r>
              <w:rPr>
                <w:rFonts w:hint="eastAsia" w:ascii="仿宋_GB2312" w:eastAsia="仿宋_GB2312"/>
                <w:bCs/>
                <w:szCs w:val="21"/>
                <w:u w:val="single"/>
                <w:lang w:val="en-US"/>
              </w:rPr>
              <w:t>5</w:t>
            </w:r>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30</w:t>
            </w:r>
            <w:r>
              <w:rPr>
                <w:rFonts w:ascii="仿宋_GB2312" w:eastAsia="仿宋_GB2312"/>
                <w:bCs/>
                <w:szCs w:val="21"/>
                <w:u w:val="single"/>
              </w:rPr>
              <w:t xml:space="preserve"> </w:t>
            </w:r>
            <w:r>
              <w:rPr>
                <w:rFonts w:hint="eastAsia" w:ascii="仿宋_GB2312" w:eastAsia="仿宋_GB2312"/>
                <w:bCs/>
                <w:szCs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课题类别</w:t>
            </w:r>
          </w:p>
        </w:tc>
        <w:tc>
          <w:tcPr>
            <w:tcW w:w="4029" w:type="pct"/>
            <w:gridSpan w:val="3"/>
            <w:vAlign w:val="center"/>
          </w:tcPr>
          <w:p>
            <w:pPr>
              <w:spacing w:line="360" w:lineRule="auto"/>
              <w:jc w:val="center"/>
              <w:rPr>
                <w:rFonts w:ascii="仿宋_GB2312" w:eastAsia="仿宋_GB2312"/>
                <w:b/>
                <w:szCs w:val="21"/>
              </w:rPr>
            </w:pP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工作案例类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sym w:font="Wingdings 2" w:char="0052"/>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创新应用类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t xml:space="preserve"> </w:t>
            </w: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社会调查类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参与人数</w:t>
            </w:r>
          </w:p>
        </w:tc>
        <w:tc>
          <w:tcPr>
            <w:tcW w:w="4029" w:type="pct"/>
            <w:gridSpan w:val="3"/>
            <w:vAlign w:val="center"/>
          </w:tcPr>
          <w:p>
            <w:pPr>
              <w:spacing w:line="360" w:lineRule="auto"/>
              <w:rPr>
                <w:lang w:val="en-US"/>
              </w:rPr>
            </w:pPr>
            <w:r>
              <w:rPr>
                <w:rFonts w:hint="eastAsia"/>
                <w:lang w:val="en-US"/>
              </w:rPr>
              <w:t>2人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负责人姓名</w:t>
            </w:r>
          </w:p>
        </w:tc>
        <w:tc>
          <w:tcPr>
            <w:tcW w:w="1529" w:type="pct"/>
            <w:vAlign w:val="center"/>
          </w:tcPr>
          <w:p>
            <w:pPr>
              <w:spacing w:line="360" w:lineRule="auto"/>
              <w:rPr>
                <w:lang w:val="en-US"/>
              </w:rPr>
            </w:pPr>
            <w:r>
              <w:rPr>
                <w:rFonts w:hint="eastAsia"/>
                <w:lang w:val="en-US"/>
              </w:rPr>
              <w:t>吕定巍</w:t>
            </w:r>
          </w:p>
        </w:tc>
        <w:tc>
          <w:tcPr>
            <w:tcW w:w="637" w:type="pct"/>
            <w:vAlign w:val="center"/>
          </w:tcPr>
          <w:p>
            <w:pPr>
              <w:spacing w:line="360" w:lineRule="auto"/>
              <w:jc w:val="center"/>
              <w:rPr>
                <w:rFonts w:ascii="仿宋_GB2312" w:eastAsia="仿宋_GB2312"/>
                <w:b/>
                <w:szCs w:val="21"/>
              </w:rPr>
            </w:pPr>
            <w:r>
              <w:rPr>
                <w:rFonts w:hint="eastAsia" w:ascii="仿宋_GB2312" w:eastAsia="仿宋_GB2312"/>
                <w:b/>
                <w:szCs w:val="21"/>
              </w:rPr>
              <w:t>指导教师</w:t>
            </w:r>
          </w:p>
        </w:tc>
        <w:tc>
          <w:tcPr>
            <w:tcW w:w="186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陈怡海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备注</w:t>
            </w:r>
          </w:p>
        </w:tc>
        <w:tc>
          <w:tcPr>
            <w:tcW w:w="4029" w:type="pct"/>
            <w:gridSpan w:val="3"/>
            <w:vAlign w:val="center"/>
          </w:tcPr>
          <w:p>
            <w:pPr>
              <w:spacing w:line="360" w:lineRule="auto"/>
              <w:rPr>
                <w:lang w:val="en-US"/>
              </w:rPr>
            </w:pPr>
            <w:r>
              <w:rPr>
                <w:rFonts w:hint="eastAsia"/>
                <w:sz w:val="24"/>
                <w:szCs w:val="24"/>
                <w:lang w:val="en-US"/>
              </w:rPr>
              <w:t>队员：唐笑涵</w:t>
            </w:r>
          </w:p>
        </w:tc>
      </w:tr>
    </w:tbl>
    <w:p>
      <w:pPr>
        <w:rPr>
          <w:rFonts w:ascii="黑体" w:hAnsi="黑体" w:eastAsia="黑体"/>
          <w:b/>
          <w:sz w:val="30"/>
          <w:szCs w:val="30"/>
        </w:rPr>
      </w:pPr>
      <w:r>
        <w:rPr>
          <w:rFonts w:hint="eastAsia" w:ascii="黑体" w:hAnsi="黑体" w:eastAsia="黑体"/>
          <w:b/>
          <w:sz w:val="30"/>
          <w:szCs w:val="30"/>
        </w:rPr>
        <w:t>二、课题组成员</w:t>
      </w:r>
    </w:p>
    <w:tbl>
      <w:tblPr>
        <w:tblStyle w:val="1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1043"/>
        <w:gridCol w:w="1144"/>
        <w:gridCol w:w="1236"/>
        <w:gridCol w:w="1436"/>
        <w:gridCol w:w="1436"/>
        <w:gridCol w:w="2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负</w:t>
            </w:r>
          </w:p>
          <w:p>
            <w:pPr>
              <w:spacing w:line="288" w:lineRule="auto"/>
              <w:jc w:val="center"/>
              <w:rPr>
                <w:rFonts w:ascii="仿宋_GB2312" w:eastAsia="仿宋_GB2312"/>
                <w:b/>
                <w:szCs w:val="21"/>
              </w:rPr>
            </w:pPr>
            <w:r>
              <w:rPr>
                <w:rFonts w:hint="eastAsia" w:ascii="仿宋_GB2312" w:eastAsia="仿宋_GB2312"/>
                <w:b/>
                <w:szCs w:val="21"/>
              </w:rPr>
              <w:t>责</w:t>
            </w:r>
          </w:p>
          <w:p>
            <w:pPr>
              <w:spacing w:line="288" w:lineRule="auto"/>
              <w:jc w:val="center"/>
              <w:rPr>
                <w:rFonts w:ascii="仿宋_GB2312" w:eastAsia="仿宋_GB2312"/>
                <w:b/>
                <w:szCs w:val="21"/>
              </w:rPr>
            </w:pPr>
            <w:r>
              <w:rPr>
                <w:rFonts w:hint="eastAsia" w:ascii="仿宋_GB2312" w:eastAsia="仿宋_GB2312"/>
                <w:b/>
                <w:szCs w:val="21"/>
              </w:rPr>
              <w:t>人</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吕定巍</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学（工）号</w:t>
            </w:r>
          </w:p>
        </w:tc>
        <w:tc>
          <w:tcPr>
            <w:tcW w:w="2745" w:type="pct"/>
            <w:gridSpan w:val="3"/>
            <w:vAlign w:val="center"/>
          </w:tcPr>
          <w:p>
            <w:pPr>
              <w:spacing w:line="360" w:lineRule="auto"/>
              <w:rPr>
                <w:rFonts w:ascii="仿宋_GB2312" w:eastAsia="仿宋_GB2312"/>
                <w:b/>
                <w:szCs w:val="21"/>
                <w:lang w:val="en-US"/>
              </w:rPr>
            </w:pPr>
            <w:r>
              <w:rPr>
                <w:rFonts w:hint="eastAsia" w:ascii="仿宋_GB2312" w:eastAsia="仿宋_GB2312"/>
                <w:b/>
                <w:szCs w:val="21"/>
                <w:lang w:val="en-US"/>
              </w:rPr>
              <w:t>20123011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专  业</w:t>
            </w:r>
          </w:p>
        </w:tc>
        <w:tc>
          <w:tcPr>
            <w:tcW w:w="2745" w:type="pct"/>
            <w:gridSpan w:val="3"/>
            <w:vAlign w:val="center"/>
          </w:tcPr>
          <w:p>
            <w:pPr>
              <w:spacing w:line="360" w:lineRule="auto"/>
              <w:rPr>
                <w:rFonts w:ascii="仿宋_GB2312" w:eastAsia="仿宋_GB2312"/>
                <w:b/>
                <w:szCs w:val="21"/>
                <w:lang w:val="en-US"/>
              </w:rPr>
            </w:pPr>
            <w:r>
              <w:rPr>
                <w:rFonts w:hint="eastAsia" w:ascii="仿宋_GB2312" w:eastAsia="仿宋_GB2312"/>
                <w:b/>
                <w:szCs w:val="21"/>
                <w:lang w:val="en-US"/>
              </w:rPr>
              <w:t>计算机科学与技术专业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restart"/>
            <w:vAlign w:val="center"/>
          </w:tcPr>
          <w:p>
            <w:pPr>
              <w:spacing w:line="360" w:lineRule="auto"/>
              <w:jc w:val="center"/>
              <w:rPr>
                <w:rFonts w:ascii="仿宋_GB2312" w:eastAsia="仿宋_GB2312"/>
                <w:b/>
                <w:szCs w:val="21"/>
              </w:rPr>
            </w:pPr>
            <w:r>
              <w:rPr>
                <w:rFonts w:hint="eastAsia" w:ascii="仿宋_GB2312" w:eastAsia="仿宋_GB2312"/>
                <w:b/>
                <w:szCs w:val="21"/>
              </w:rPr>
              <w:t>联系方式</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3428" w:type="pct"/>
            <w:gridSpan w:val="4"/>
            <w:vAlign w:val="center"/>
          </w:tcPr>
          <w:p>
            <w:pPr>
              <w:spacing w:line="360" w:lineRule="auto"/>
              <w:jc w:val="center"/>
              <w:rPr>
                <w:rFonts w:ascii="仿宋_GB2312" w:eastAsia="仿宋_GB2312"/>
                <w:b/>
                <w:szCs w:val="21"/>
                <w:lang w:val="en-US"/>
              </w:rPr>
            </w:pPr>
            <w:r>
              <w:rPr>
                <w:rFonts w:ascii="仿宋_GB2312" w:eastAsia="仿宋_GB2312"/>
                <w:b/>
                <w:szCs w:val="21"/>
                <w:lang w:val="en-US"/>
              </w:rPr>
              <w:t>dwlv@foxmail.com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continue"/>
            <w:vAlign w:val="center"/>
          </w:tcPr>
          <w:p>
            <w:pPr>
              <w:spacing w:line="360" w:lineRule="auto"/>
              <w:jc w:val="center"/>
              <w:rPr>
                <w:rFonts w:ascii="仿宋_GB2312" w:eastAsia="仿宋_GB2312"/>
                <w:b/>
                <w:szCs w:val="21"/>
              </w:rPr>
            </w:pP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3428" w:type="pct"/>
            <w:gridSpan w:val="4"/>
            <w:vAlign w:val="center"/>
          </w:tcPr>
          <w:p>
            <w:pPr>
              <w:spacing w:line="360" w:lineRule="auto"/>
              <w:jc w:val="center"/>
              <w:rPr>
                <w:rFonts w:ascii="仿宋_GB2312" w:eastAsia="仿宋_GB2312"/>
                <w:b/>
                <w:szCs w:val="21"/>
                <w:lang w:val="en-US"/>
              </w:rPr>
            </w:pPr>
            <w:r>
              <w:rPr>
                <w:rFonts w:ascii="仿宋_GB2312" w:eastAsia="仿宋_GB2312"/>
                <w:b/>
                <w:szCs w:val="21"/>
                <w:lang w:val="en-US"/>
              </w:rPr>
              <w:t>15345809673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指导教师（至少1位）</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陈怡海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工  号</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10004617</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职称/职务</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textDirection w:val="tbRlV"/>
            <w:vAlign w:val="center"/>
          </w:tcPr>
          <w:p>
            <w:pPr>
              <w:spacing w:line="360" w:lineRule="auto"/>
              <w:jc w:val="center"/>
              <w:rPr>
                <w:rFonts w:ascii="仿宋_GB2312" w:eastAsia="仿宋_GB2312"/>
                <w:b/>
                <w:szCs w:val="21"/>
              </w:rPr>
            </w:pPr>
          </w:p>
        </w:tc>
        <w:tc>
          <w:tcPr>
            <w:tcW w:w="576" w:type="pct"/>
            <w:vAlign w:val="center"/>
          </w:tcPr>
          <w:p>
            <w:pPr>
              <w:spacing w:line="360" w:lineRule="auto"/>
              <w:jc w:val="both"/>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lang w:val="en-US"/>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联系电话</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13817525814</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1160" w:type="pct"/>
            <w:vAlign w:val="center"/>
          </w:tcPr>
          <w:p>
            <w:pPr>
              <w:spacing w:line="360" w:lineRule="auto"/>
              <w:jc w:val="center"/>
              <w:rPr>
                <w:rFonts w:ascii="仿宋_GB2312" w:eastAsia="仿宋_GB2312"/>
                <w:b/>
                <w:szCs w:val="21"/>
                <w:lang w:val="en-US"/>
              </w:rPr>
            </w:pPr>
            <w:r>
              <w:rPr>
                <w:rFonts w:ascii="仿宋_GB2312" w:eastAsia="仿宋_GB2312"/>
                <w:b/>
                <w:szCs w:val="21"/>
                <w:lang w:val="en-US"/>
              </w:rPr>
              <w:t>yhchen@shu.edu.cn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主</w:t>
            </w:r>
          </w:p>
          <w:p>
            <w:pPr>
              <w:spacing w:line="288" w:lineRule="auto"/>
              <w:jc w:val="center"/>
              <w:rPr>
                <w:rFonts w:ascii="仿宋_GB2312" w:eastAsia="仿宋_GB2312"/>
                <w:b/>
                <w:szCs w:val="21"/>
              </w:rPr>
            </w:pPr>
            <w:r>
              <w:rPr>
                <w:rFonts w:hint="eastAsia" w:ascii="仿宋_GB2312" w:eastAsia="仿宋_GB2312"/>
                <w:b/>
                <w:szCs w:val="21"/>
              </w:rPr>
              <w:t>要</w:t>
            </w:r>
          </w:p>
          <w:p>
            <w:pPr>
              <w:spacing w:line="288" w:lineRule="auto"/>
              <w:jc w:val="center"/>
              <w:rPr>
                <w:rFonts w:ascii="仿宋_GB2312" w:eastAsia="仿宋_GB2312"/>
                <w:b/>
                <w:szCs w:val="21"/>
              </w:rPr>
            </w:pPr>
            <w:r>
              <w:rPr>
                <w:rFonts w:hint="eastAsia" w:ascii="仿宋_GB2312" w:eastAsia="仿宋_GB2312"/>
                <w:b/>
                <w:szCs w:val="21"/>
              </w:rPr>
              <w:t>成</w:t>
            </w:r>
          </w:p>
          <w:p>
            <w:pPr>
              <w:spacing w:line="288" w:lineRule="auto"/>
              <w:jc w:val="center"/>
              <w:rPr>
                <w:rFonts w:ascii="仿宋_GB2312" w:eastAsia="仿宋_GB2312"/>
                <w:b/>
                <w:szCs w:val="21"/>
              </w:rPr>
            </w:pPr>
            <w:r>
              <w:rPr>
                <w:rFonts w:hint="eastAsia" w:ascii="仿宋_GB2312" w:eastAsia="仿宋_GB2312"/>
                <w:b/>
                <w:szCs w:val="21"/>
              </w:rPr>
              <w:t>员</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eastAsia="zh-Hans"/>
              </w:rPr>
            </w:pPr>
            <w:r>
              <w:rPr>
                <w:rFonts w:hint="eastAsia" w:ascii="仿宋_GB2312" w:eastAsia="仿宋_GB2312"/>
                <w:b/>
                <w:szCs w:val="21"/>
              </w:rPr>
              <w:t>学</w:t>
            </w:r>
            <w:r>
              <w:rPr>
                <w:rFonts w:ascii="仿宋_GB2312" w:eastAsia="仿宋_GB2312"/>
                <w:b/>
                <w:szCs w:val="21"/>
              </w:rPr>
              <w:t xml:space="preserve"> </w:t>
            </w:r>
            <w:r>
              <w:rPr>
                <w:rFonts w:hint="eastAsia" w:ascii="仿宋_GB2312" w:eastAsia="仿宋_GB2312"/>
                <w:b/>
                <w:szCs w:val="21"/>
              </w:rPr>
              <w:t>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专</w:t>
            </w:r>
            <w:r>
              <w:rPr>
                <w:rFonts w:ascii="仿宋_GB2312" w:eastAsia="仿宋_GB2312"/>
                <w:b/>
                <w:szCs w:val="21"/>
                <w:lang w:eastAsia="zh-Hans"/>
              </w:rPr>
              <w:t xml:space="preserve"> </w:t>
            </w:r>
            <w:r>
              <w:rPr>
                <w:rFonts w:hint="eastAsia" w:ascii="仿宋_GB2312" w:eastAsia="仿宋_GB2312"/>
                <w:b/>
                <w:szCs w:val="21"/>
                <w:lang w:val="en-US" w:eastAsia="zh-Hans"/>
              </w:rPr>
              <w:t>业</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1160"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分</w:t>
            </w:r>
            <w:r>
              <w:rPr>
                <w:rFonts w:ascii="仿宋_GB2312" w:eastAsia="仿宋_GB2312"/>
                <w:b/>
                <w:szCs w:val="21"/>
                <w:lang w:eastAsia="zh-Hans"/>
              </w:rPr>
              <w:t xml:space="preserve"> </w:t>
            </w:r>
            <w:r>
              <w:rPr>
                <w:rFonts w:hint="eastAsia" w:ascii="仿宋_GB2312" w:eastAsia="仿宋_GB2312"/>
                <w:b/>
                <w:szCs w:val="21"/>
                <w:lang w:val="en-US" w:eastAsia="zh-Hans"/>
              </w:rPr>
              <w:t>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吕定巍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20123011</w:t>
            </w:r>
          </w:p>
        </w:tc>
        <w:tc>
          <w:tcPr>
            <w:tcW w:w="68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计算机科学与技术</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15345809673</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前后端开发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唐笑涵</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21122810</w:t>
            </w:r>
          </w:p>
        </w:tc>
        <w:tc>
          <w:tcPr>
            <w:tcW w:w="68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计算机科学与技术</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13301907168</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前后端开发</w:t>
            </w:r>
          </w:p>
        </w:tc>
      </w:tr>
    </w:tbl>
    <w:p>
      <w:pPr>
        <w:rPr>
          <w:rFonts w:ascii="黑体" w:hAnsi="黑体" w:eastAsia="黑体"/>
          <w:b/>
          <w:sz w:val="30"/>
          <w:szCs w:val="30"/>
        </w:rPr>
      </w:pPr>
    </w:p>
    <w:p>
      <w:pPr>
        <w:rPr>
          <w:rFonts w:ascii="黑体" w:hAnsi="黑体" w:eastAsia="黑体"/>
          <w:b/>
          <w:sz w:val="30"/>
          <w:szCs w:val="30"/>
        </w:rPr>
      </w:pPr>
    </w:p>
    <w:p>
      <w:pPr>
        <w:numPr>
          <w:ilvl w:val="0"/>
          <w:numId w:val="1"/>
        </w:numPr>
        <w:rPr>
          <w:rFonts w:ascii="黑体" w:hAnsi="黑体" w:eastAsia="黑体"/>
          <w:b/>
          <w:sz w:val="30"/>
          <w:szCs w:val="30"/>
        </w:rPr>
      </w:pPr>
      <w:r>
        <w:rPr>
          <w:rFonts w:hint="eastAsia" w:ascii="黑体" w:hAnsi="黑体" w:eastAsia="黑体"/>
          <w:b/>
          <w:sz w:val="30"/>
          <w:szCs w:val="30"/>
        </w:rPr>
        <w:t>选题依据</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83" w:hRule="atLeast"/>
          <w:jc w:val="center"/>
        </w:trPr>
        <w:tc>
          <w:tcPr>
            <w:tcW w:w="5000" w:type="pct"/>
          </w:tcPr>
          <w:p>
            <w:pPr>
              <w:spacing w:line="360" w:lineRule="auto"/>
              <w:rPr>
                <w:rFonts w:ascii="仿宋_GB2312" w:eastAsia="仿宋_GB2312"/>
                <w:b/>
                <w:szCs w:val="21"/>
                <w:lang w:eastAsia="zh-Hans"/>
              </w:rPr>
            </w:pPr>
            <w:r>
              <w:rPr>
                <w:rFonts w:hint="eastAsia" w:ascii="仿宋_GB2312" w:eastAsia="仿宋_GB2312"/>
                <w:b/>
                <w:szCs w:val="21"/>
              </w:rPr>
              <w:t>选题背景、意义以及前期的相关实践基础</w:t>
            </w:r>
            <w:r>
              <w:rPr>
                <w:rFonts w:hint="eastAsia" w:ascii="仿宋_GB2312" w:eastAsia="仿宋_GB2312"/>
                <w:b/>
                <w:szCs w:val="21"/>
                <w:lang w:eastAsia="zh-Hans"/>
              </w:rPr>
              <w:t>。</w:t>
            </w:r>
          </w:p>
          <w:p>
            <w:pPr>
              <w:spacing w:line="360" w:lineRule="auto"/>
              <w:ind w:firstLine="440" w:firstLineChars="200"/>
              <w:rPr>
                <w:rFonts w:ascii="仿宋_GB2312" w:eastAsia="仿宋_GB2312"/>
                <w:bCs/>
                <w:szCs w:val="21"/>
                <w:lang w:eastAsia="zh-Hans"/>
              </w:rPr>
            </w:pPr>
            <w:r>
              <w:rPr>
                <w:rFonts w:hint="eastAsia" w:ascii="仿宋_GB2312" w:eastAsia="仿宋_GB2312"/>
                <w:bCs/>
                <w:szCs w:val="21"/>
                <w:lang w:eastAsia="zh-Hans"/>
              </w:rPr>
              <w:t>目前</w:t>
            </w:r>
            <w:r>
              <w:rPr>
                <w:rFonts w:hint="eastAsia" w:ascii="仿宋_GB2312" w:eastAsia="仿宋_GB2312"/>
                <w:bCs/>
                <w:szCs w:val="21"/>
              </w:rPr>
              <w:t>，</w:t>
            </w:r>
            <w:r>
              <w:rPr>
                <w:rFonts w:hint="eastAsia" w:ascii="仿宋_GB2312" w:eastAsia="仿宋_GB2312"/>
                <w:bCs/>
                <w:szCs w:val="21"/>
                <w:lang w:eastAsia="zh-Hans"/>
              </w:rPr>
              <w:t>新冠疫情防控进入关键阶段，然而上海众多</w:t>
            </w:r>
            <w:r>
              <w:rPr>
                <w:rFonts w:hint="eastAsia" w:ascii="仿宋_GB2312" w:eastAsia="仿宋_GB2312"/>
                <w:bCs/>
                <w:szCs w:val="21"/>
              </w:rPr>
              <w:t>社区</w:t>
            </w:r>
            <w:r>
              <w:rPr>
                <w:rFonts w:hint="eastAsia" w:ascii="仿宋_GB2312" w:eastAsia="仿宋_GB2312"/>
                <w:bCs/>
                <w:szCs w:val="21"/>
                <w:lang w:eastAsia="zh-Hans"/>
              </w:rPr>
              <w:t>仍处于封闭状态，不少居民面临着配药难的问题。</w:t>
            </w:r>
            <w:r>
              <w:rPr>
                <w:rFonts w:hint="eastAsia" w:ascii="仿宋_GB2312" w:eastAsia="仿宋_GB2312"/>
                <w:bCs/>
                <w:szCs w:val="21"/>
                <w:lang w:val="en-US"/>
              </w:rPr>
              <w:t>为此，</w:t>
            </w:r>
            <w:r>
              <w:rPr>
                <w:rFonts w:hint="eastAsia" w:ascii="仿宋_GB2312" w:eastAsia="仿宋_GB2312"/>
                <w:bCs/>
                <w:szCs w:val="21"/>
                <w:lang w:eastAsia="zh-Hans"/>
              </w:rPr>
              <w:t>部分</w:t>
            </w:r>
            <w:r>
              <w:rPr>
                <w:rFonts w:hint="eastAsia" w:ascii="仿宋_GB2312" w:eastAsia="仿宋_GB2312"/>
                <w:bCs/>
                <w:szCs w:val="21"/>
              </w:rPr>
              <w:t>社区</w:t>
            </w:r>
            <w:r>
              <w:rPr>
                <w:rFonts w:hint="eastAsia" w:ascii="仿宋_GB2312" w:eastAsia="仿宋_GB2312"/>
                <w:bCs/>
                <w:szCs w:val="21"/>
                <w:lang w:eastAsia="zh-Hans"/>
              </w:rPr>
              <w:t>推出了志愿者代配药服务，然而目前大多数代配药服务的配药信息收集采用电话记录，手工书写，递交药盒包装盒等方式进行，居委干部、志愿者面临着如何搜集、整合</w:t>
            </w:r>
            <w:r>
              <w:rPr>
                <w:rFonts w:hint="eastAsia" w:ascii="仿宋_GB2312" w:eastAsia="仿宋_GB2312"/>
                <w:bCs/>
                <w:szCs w:val="21"/>
              </w:rPr>
              <w:t>社区</w:t>
            </w:r>
            <w:r>
              <w:rPr>
                <w:rFonts w:hint="eastAsia" w:ascii="仿宋_GB2312" w:eastAsia="仿宋_GB2312"/>
                <w:bCs/>
                <w:szCs w:val="21"/>
                <w:lang w:eastAsia="zh-Hans"/>
              </w:rPr>
              <w:t>配药需求的难题。如何保证代配药的工作效率并保证药品信息的准确性、提高配药成功率成了一亟待解决的难题。</w:t>
            </w:r>
          </w:p>
          <w:p>
            <w:pPr>
              <w:spacing w:line="360" w:lineRule="auto"/>
              <w:ind w:firstLine="440" w:firstLineChars="200"/>
              <w:rPr>
                <w:rFonts w:ascii="仿宋_GB2312" w:eastAsia="仿宋_GB2312"/>
                <w:bCs/>
                <w:szCs w:val="21"/>
                <w:lang w:eastAsia="zh-Hans"/>
              </w:rPr>
            </w:pPr>
            <w:r>
              <w:rPr>
                <w:rFonts w:hint="eastAsia" w:ascii="仿宋_GB2312" w:eastAsia="仿宋_GB2312"/>
                <w:bCs/>
                <w:szCs w:val="21"/>
                <w:lang w:eastAsia="zh-Hans"/>
              </w:rPr>
              <w:t>上海市委书记李强指出：“需多措并举做好群众就医配药工作”</w:t>
            </w:r>
            <w:r>
              <w:rPr>
                <w:rFonts w:hint="eastAsia" w:ascii="仿宋_GB2312" w:eastAsia="仿宋_GB2312"/>
                <w:bCs/>
                <w:szCs w:val="21"/>
              </w:rPr>
              <w:t>。</w:t>
            </w:r>
            <w:r>
              <w:rPr>
                <w:rFonts w:hint="eastAsia" w:ascii="仿宋_GB2312" w:eastAsia="仿宋_GB2312"/>
                <w:bCs/>
                <w:szCs w:val="21"/>
                <w:lang w:eastAsia="zh-Hans"/>
              </w:rPr>
              <w:t>本课题的目的是设计并实现一个社区配药需求收集小程序，为上海市打赢疫情防控阻击战贡献力量。</w:t>
            </w:r>
          </w:p>
          <w:p>
            <w:pPr>
              <w:spacing w:line="360" w:lineRule="auto"/>
              <w:ind w:firstLine="440" w:firstLineChars="200"/>
            </w:pPr>
            <w:r>
              <w:rPr>
                <w:rFonts w:hint="eastAsia" w:ascii="仿宋_GB2312" w:eastAsia="仿宋_GB2312"/>
                <w:bCs/>
                <w:szCs w:val="21"/>
                <w:lang w:eastAsia="zh-Hans"/>
              </w:rPr>
              <w:t>课题组成员有较为丰富的微信小程序开发经验，已经完成了用户需求调研和“药清单”微信小程序的原型设计工作。</w:t>
            </w:r>
          </w:p>
        </w:tc>
      </w:tr>
    </w:tbl>
    <w:p>
      <w:pPr>
        <w:pStyle w:val="18"/>
        <w:numPr>
          <w:ilvl w:val="0"/>
          <w:numId w:val="2"/>
        </w:numPr>
        <w:rPr>
          <w:rFonts w:ascii="黑体" w:hAnsi="黑体" w:eastAsia="黑体"/>
          <w:b/>
          <w:sz w:val="30"/>
          <w:szCs w:val="30"/>
        </w:rPr>
      </w:pPr>
      <w:r>
        <w:rPr>
          <w:rFonts w:hint="eastAsia" w:ascii="黑体" w:hAnsi="黑体" w:eastAsia="黑体"/>
          <w:b/>
          <w:sz w:val="30"/>
          <w:szCs w:val="30"/>
        </w:rPr>
        <w:t>研究内容和方法</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00" w:type="pct"/>
          </w:tcPr>
          <w:p>
            <w:pPr>
              <w:spacing w:line="360" w:lineRule="auto"/>
              <w:rPr>
                <w:rFonts w:ascii="Times New Roman" w:hAnsi="Times New Roman" w:eastAsia="宋体"/>
                <w:szCs w:val="24"/>
              </w:rPr>
            </w:pPr>
            <w:r>
              <w:rPr>
                <w:rFonts w:hint="eastAsia" w:ascii="仿宋_GB2312" w:eastAsia="仿宋_GB2312"/>
                <w:b/>
                <w:szCs w:val="21"/>
              </w:rPr>
              <w:t>课题研究主要内容、基本思路、研究方法；课题研究的重点、难点、主要目标</w:t>
            </w:r>
            <w:r>
              <w:rPr>
                <w:rFonts w:hint="eastAsia" w:ascii="仿宋_GB2312" w:eastAsia="仿宋_GB2312"/>
                <w:b/>
                <w:szCs w:val="21"/>
                <w:lang w:val="en-US" w:eastAsia="zh-Hans"/>
              </w:rPr>
              <w:t>等</w:t>
            </w:r>
            <w:r>
              <w:rPr>
                <w:rFonts w:hint="eastAsia" w:ascii="仿宋_GB2312" w:eastAsia="仿宋_GB2312"/>
                <w:b/>
                <w:szCs w:val="21"/>
                <w:lang w:eastAsia="zh-Hans"/>
              </w:rPr>
              <w:t>。</w:t>
            </w:r>
            <w:r>
              <w:rPr>
                <w:rFonts w:hint="eastAsia" w:ascii="Times New Roman" w:hAnsi="Times New Roman" w:eastAsia="宋体"/>
                <w:szCs w:val="24"/>
              </w:rPr>
              <w:t xml:space="preserve"> </w:t>
            </w:r>
            <w:r>
              <w:rPr>
                <w:rFonts w:ascii="Times New Roman" w:hAnsi="Times New Roman" w:eastAsia="宋体"/>
                <w:szCs w:val="24"/>
              </w:rPr>
              <w:t xml:space="preserve"> </w:t>
            </w:r>
          </w:p>
          <w:p>
            <w:pPr>
              <w:spacing w:line="360" w:lineRule="auto"/>
              <w:ind w:firstLine="440" w:firstLineChars="200"/>
              <w:rPr>
                <w:lang w:val="en-US"/>
              </w:rPr>
            </w:pPr>
            <w:r>
              <w:rPr>
                <w:rFonts w:hint="eastAsia"/>
                <w:lang w:val="en-US"/>
              </w:rPr>
              <w:t>目前新冠疫情防控进入清零攻坚的关键阶段，但是许多小区仍处于封闭或半封闭的状态，不少居民面临着配药难的问题，部分特殊困难群众难以买到所需的药品，从而引发许多令人心酸的悲剧。为了解决居民配药困难，部分小区推出了志愿者代配药服务，然而目前大多数代配药服务的配药信息收集采用电话记录，手工书写，递交药盒包装盒等方式进行，居委干部、志愿者面临着如何搜集、整合小区配药需求的难题。目前基于电话记录和手工书写的药品需求收集存在如下困难：药品名称繁多，药品存在通用名，商品名和别名等，例如雷米封为异烟肼的别名，扑热息痛为对乙酰氨基酚的别名等；部分药品名称汉字较为冷僻，难以书写；同一种药品有不同的生产厂家；同一种药品还存在不同的规格。此外小区居民的配药需求可能需要志愿者跑多个医院和药店才能配齐，部分特殊药品甚至需要在全市范围内寻找。如何减少药品名称混淆、保证代配药的工作效率并保证药品信息的准确性、提高配药成功率成了一亟待解决的难题。</w:t>
            </w:r>
          </w:p>
          <w:p>
            <w:pPr>
              <w:spacing w:line="360" w:lineRule="auto"/>
              <w:ind w:firstLine="440" w:firstLineChars="200"/>
              <w:rPr>
                <w:lang w:val="en-US"/>
              </w:rPr>
            </w:pPr>
            <w:r>
              <w:rPr>
                <w:rFonts w:hint="eastAsia"/>
                <w:lang w:val="en-US"/>
              </w:rPr>
              <w:t>目前上海康城社区和部分社区采用了“问卷调查”，“协同文档”等方式收集小区配药需求，全市目前还没有一款针对疫情形势下，如何解决社区配药困难的通用软件微信小程序。</w:t>
            </w:r>
            <w:r>
              <w:rPr>
                <w:lang w:val="en-US"/>
              </w:rPr>
              <w:t>2022</w:t>
            </w:r>
            <w:r>
              <w:rPr>
                <w:rFonts w:hint="eastAsia"/>
                <w:lang w:val="en-US"/>
              </w:rPr>
              <w:t>年</w:t>
            </w:r>
            <w:r>
              <w:rPr>
                <w:lang w:val="en-US"/>
              </w:rPr>
              <w:t>4</w:t>
            </w:r>
            <w:r>
              <w:rPr>
                <w:rFonts w:hint="eastAsia"/>
                <w:lang w:val="en-US"/>
              </w:rPr>
              <w:t>月</w:t>
            </w:r>
            <w:r>
              <w:rPr>
                <w:lang w:val="en-US"/>
              </w:rPr>
              <w:t>11</w:t>
            </w:r>
            <w:r>
              <w:rPr>
                <w:rFonts w:hint="eastAsia"/>
                <w:lang w:val="en-US"/>
              </w:rPr>
              <w:t>日，上海市委书记李强在全市疫情防控专项工作会议上指出：</w:t>
            </w:r>
            <w:r>
              <w:rPr>
                <w:lang w:val="en-US"/>
              </w:rPr>
              <w:t>“</w:t>
            </w:r>
            <w:r>
              <w:rPr>
                <w:rFonts w:hint="eastAsia"/>
                <w:lang w:val="en-US"/>
              </w:rPr>
              <w:t>各区、各街镇要千方百计、多措并举做好群众就医配药工作</w:t>
            </w:r>
            <w:r>
              <w:rPr>
                <w:lang w:val="en-US"/>
              </w:rPr>
              <w:t>”</w:t>
            </w:r>
          </w:p>
          <w:p>
            <w:pPr>
              <w:spacing w:line="360" w:lineRule="auto"/>
              <w:ind w:firstLine="440" w:firstLineChars="200"/>
              <w:jc w:val="both"/>
              <w:rPr>
                <w:lang w:val="en-US"/>
              </w:rPr>
            </w:pPr>
            <w:r>
              <w:rPr>
                <w:rFonts w:hint="eastAsia"/>
                <w:lang w:val="en-US"/>
              </w:rPr>
              <w:t>微信小程序是一种不需要下载安装即可在微信上使用的应用，本课题的目的是设计并实现一个实用的配药需求收集小程序，能方便小区居民通过扫描药盒上二维码的方式自动上传药品信息、小区志愿者利用小程序整合小区配药需求，方便去医院快速配药的功能，更有效地保障人民群众的生命安全，为上海市打赢疫情防控阻击战贡献力量。</w:t>
            </w:r>
          </w:p>
          <w:p>
            <w:pPr>
              <w:spacing w:line="360" w:lineRule="auto"/>
              <w:ind w:firstLine="442" w:firstLineChars="200"/>
              <w:jc w:val="both"/>
              <w:rPr>
                <w:b/>
                <w:bCs/>
                <w:lang w:val="en-US"/>
              </w:rPr>
            </w:pPr>
            <w:r>
              <w:rPr>
                <w:rFonts w:hint="eastAsia"/>
                <w:b/>
                <w:bCs/>
                <w:lang w:val="en-US"/>
              </w:rPr>
              <w:t>相关实践基础：</w:t>
            </w:r>
          </w:p>
          <w:p>
            <w:pPr>
              <w:spacing w:line="360" w:lineRule="auto"/>
              <w:ind w:firstLine="440" w:firstLineChars="200"/>
              <w:jc w:val="both"/>
              <w:rPr>
                <w:lang w:val="en-US"/>
              </w:rPr>
            </w:pPr>
            <w:r>
              <w:rPr>
                <w:rFonts w:hint="eastAsia"/>
                <w:lang w:val="en-US"/>
              </w:rPr>
              <w:t>课题组成员为计算机学院学生，有较为丰富的微信小程序开发经验，通过走访被封闭小区居民配药需求调研，社区配药志愿者访谈，</w:t>
            </w:r>
            <w:commentRangeStart w:id="0"/>
            <w:r>
              <w:rPr>
                <w:rFonts w:hint="eastAsia"/>
                <w:lang w:val="en-US"/>
              </w:rPr>
              <w:t>医院</w:t>
            </w:r>
            <w:ins w:id="0" w:author="Yihai Chen" w:date="2022-05-11T10:20:00Z">
              <w:r>
                <w:rPr>
                  <w:rFonts w:hint="eastAsia"/>
                  <w:lang w:val="en-US"/>
                </w:rPr>
                <w:t>挂号配药流程</w:t>
              </w:r>
            </w:ins>
            <w:r>
              <w:rPr>
                <w:rFonts w:hint="eastAsia"/>
                <w:lang w:val="en-US"/>
              </w:rPr>
              <w:t>实地调</w:t>
            </w:r>
            <w:ins w:id="1" w:author="Yihai Chen" w:date="2022-05-11T10:19:00Z">
              <w:r>
                <w:rPr>
                  <w:rFonts w:hint="eastAsia"/>
                  <w:lang w:val="en-US"/>
                </w:rPr>
                <w:t>研</w:t>
              </w:r>
              <w:commentRangeEnd w:id="0"/>
            </w:ins>
            <w:ins w:id="2" w:author="Yihai Chen" w:date="2022-05-11T10:19:00Z">
              <w:r>
                <w:rPr>
                  <w:rStyle w:val="16"/>
                </w:rPr>
                <w:commentReference w:id="0"/>
              </w:r>
            </w:ins>
            <w:r>
              <w:rPr>
                <w:rFonts w:hint="eastAsia"/>
                <w:lang w:val="en-US"/>
              </w:rPr>
              <w:t>，阅读相关新闻、上海部分小区配药流程公告等形式，对目前上海小区配药的流程和存在的困难有着较为深入的了解，已经完成了用户需求调研和“药清单”微信小程序的原型设计工作。</w:t>
            </w:r>
          </w:p>
          <w:p>
            <w:pPr>
              <w:spacing w:line="360" w:lineRule="auto"/>
              <w:ind w:firstLine="440" w:firstLineChars="200"/>
              <w:rPr>
                <w:lang w:val="en-US"/>
              </w:rPr>
            </w:pPr>
            <w:r>
              <w:rPr>
                <w:rFonts w:hint="eastAsia"/>
                <w:lang w:val="en-US"/>
              </w:rPr>
              <w:t>主要内容：设计实现一个基于微信小程序的社区配药效率工具，能高效地收集居民配药需求；方便社区管理者查看和审核社区用户提交的配药需求，并支持配药任务完成后药品分发的全流程数字化。</w:t>
            </w: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基本思路：</w:t>
            </w:r>
          </w:p>
          <w:p>
            <w:pPr>
              <w:numPr>
                <w:ilvl w:val="0"/>
                <w:numId w:val="3"/>
              </w:numPr>
              <w:spacing w:line="360" w:lineRule="auto"/>
              <w:rPr>
                <w:lang w:val="en-US"/>
              </w:rPr>
            </w:pPr>
            <w:r>
              <w:rPr>
                <w:rFonts w:hint="eastAsia"/>
                <w:lang w:val="en-US"/>
              </w:rPr>
              <w:t>大致思路：</w:t>
            </w:r>
          </w:p>
          <w:p>
            <w:pPr>
              <w:numPr>
                <w:ilvl w:val="0"/>
                <w:numId w:val="4"/>
              </w:numPr>
              <w:spacing w:line="360" w:lineRule="auto"/>
              <w:rPr>
                <w:lang w:val="en-US"/>
              </w:rPr>
            </w:pPr>
            <w:ins w:id="3" w:author="Yihai Chen" w:date="2022-05-11T10:21:00Z">
              <w:r>
                <w:rPr>
                  <w:rFonts w:hint="eastAsia"/>
                  <w:lang w:val="en-US"/>
                </w:rPr>
                <w:t>采用</w:t>
              </w:r>
            </w:ins>
            <w:r>
              <w:rPr>
                <w:rFonts w:hint="eastAsia"/>
                <w:lang w:val="en-US"/>
              </w:rPr>
              <w:t>统一建模语言进行</w:t>
            </w:r>
            <w:ins w:id="4" w:author="Yihai Chen" w:date="2022-05-11T10:21:00Z">
              <w:r>
                <w:rPr>
                  <w:rFonts w:hint="eastAsia"/>
                  <w:lang w:val="en-US"/>
                </w:rPr>
                <w:t>系统</w:t>
              </w:r>
            </w:ins>
            <w:r>
              <w:rPr>
                <w:rFonts w:hint="eastAsia"/>
                <w:lang w:val="en-US"/>
              </w:rPr>
              <w:t>建模。</w:t>
            </w:r>
          </w:p>
          <w:p>
            <w:pPr>
              <w:numPr>
                <w:ilvl w:val="0"/>
                <w:numId w:val="4"/>
              </w:numPr>
              <w:spacing w:line="360" w:lineRule="auto"/>
              <w:rPr>
                <w:ins w:id="5" w:author="Yihai Chen" w:date="2022-05-11T10:21:00Z"/>
                <w:lang w:val="en-US"/>
              </w:rPr>
            </w:pPr>
            <w:r>
              <w:rPr>
                <w:rFonts w:hint="eastAsia"/>
                <w:lang w:val="en-US"/>
              </w:rPr>
              <w:t>使用蓝湖、墨刀等原型设计软件设计“药清单”小程序</w:t>
            </w:r>
            <w:ins w:id="6" w:author="Yihai Chen" w:date="2022-05-11T10:21:00Z">
              <w:r>
                <w:rPr>
                  <w:rFonts w:hint="eastAsia"/>
                  <w:lang w:val="en-US"/>
                </w:rPr>
                <w:t>系统原型</w:t>
              </w:r>
            </w:ins>
            <w:r>
              <w:rPr>
                <w:rFonts w:hint="eastAsia"/>
                <w:lang w:val="en-US"/>
              </w:rPr>
              <w:t>。</w:t>
            </w:r>
          </w:p>
          <w:p>
            <w:pPr>
              <w:numPr>
                <w:ilvl w:val="0"/>
                <w:numId w:val="4"/>
              </w:numPr>
              <w:spacing w:line="360" w:lineRule="auto"/>
              <w:ind w:left="640" w:hanging="420"/>
              <w:rPr>
                <w:ins w:id="7" w:author="Yihai Chen" w:date="2022-05-11T10:42:00Z"/>
                <w:highlight w:val="yellow"/>
                <w:lang w:val="en-US"/>
              </w:rPr>
            </w:pPr>
            <w:ins w:id="8" w:author="Yihai Chen" w:date="2022-05-11T10:21:00Z">
              <w:commentRangeStart w:id="1"/>
              <w:r>
                <w:rPr>
                  <w:rFonts w:hint="eastAsia" w:ascii="仿宋" w:hAnsi="仿宋" w:eastAsia="仿宋" w:cs="仿宋"/>
                  <w:sz w:val="22"/>
                  <w:szCs w:val="22"/>
                  <w:highlight w:val="yellow"/>
                  <w:lang w:val="en-US" w:bidi="zh-CN"/>
                </w:rPr>
                <w:t>采取微信平台＋小程序＋网页后台形式，</w:t>
              </w:r>
            </w:ins>
            <w:ins w:id="9" w:author="Yihai Chen" w:date="2022-05-11T10:21:00Z">
              <w:r>
                <w:rPr>
                  <w:rFonts w:hint="default" w:ascii="Times New Roman" w:hAnsi="Times New Roman" w:eastAsia="仿宋" w:cs="Times New Roman"/>
                  <w:sz w:val="22"/>
                  <w:szCs w:val="22"/>
                  <w:highlight w:val="yellow"/>
                  <w:lang w:val="en-US" w:bidi="zh-CN"/>
                </w:rPr>
                <w:t>以</w:t>
              </w:r>
            </w:ins>
            <w:ins w:id="10" w:author="Yihai Chen" w:date="2022-05-11T10:42:00Z">
              <w:r>
                <w:rPr>
                  <w:rFonts w:hint="eastAsia" w:ascii="Times New Roman" w:hAnsi="Times New Roman" w:cs="Times New Roman"/>
                  <w:highlight w:val="yellow"/>
                  <w:lang w:val="en-US"/>
                </w:rPr>
                <w:t>Ja</w:t>
              </w:r>
            </w:ins>
            <w:ins w:id="11" w:author="Yihai Chen" w:date="2022-05-11T10:42:00Z">
              <w:r>
                <w:rPr>
                  <w:rFonts w:ascii="Times New Roman" w:hAnsi="Times New Roman" w:cs="Times New Roman"/>
                  <w:highlight w:val="yellow"/>
                  <w:lang w:val="en-US"/>
                </w:rPr>
                <w:t>va</w:t>
              </w:r>
            </w:ins>
            <w:ins w:id="12" w:author="星殒·化尘" w:date="2022-05-11T12:07:10Z">
              <w:r>
                <w:rPr>
                  <w:rFonts w:hint="eastAsia" w:ascii="Times New Roman" w:hAnsi="Times New Roman" w:cs="Times New Roman"/>
                  <w:highlight w:val="yellow"/>
                  <w:lang w:val="en-US" w:eastAsia="zh-CN"/>
                </w:rPr>
                <w:t>S</w:t>
              </w:r>
            </w:ins>
            <w:ins w:id="13" w:author="星殒·化尘" w:date="2022-05-11T12:07:14Z">
              <w:r>
                <w:rPr>
                  <w:rFonts w:hint="default" w:ascii="Times New Roman" w:hAnsi="Times New Roman" w:cs="Times New Roman"/>
                  <w:highlight w:val="yellow"/>
                  <w:lang w:val="en-US" w:eastAsia="zh-CN"/>
                </w:rPr>
                <w:t>cri</w:t>
              </w:r>
            </w:ins>
            <w:ins w:id="14" w:author="星殒·化尘" w:date="2022-05-11T12:07:15Z">
              <w:r>
                <w:rPr>
                  <w:rFonts w:hint="default" w:ascii="Times New Roman" w:hAnsi="Times New Roman" w:cs="Times New Roman"/>
                  <w:highlight w:val="yellow"/>
                  <w:lang w:val="en-US" w:eastAsia="zh-CN"/>
                </w:rPr>
                <w:t>p</w:t>
              </w:r>
            </w:ins>
            <w:ins w:id="15" w:author="星殒·化尘" w:date="2022-05-11T12:07:16Z">
              <w:r>
                <w:rPr>
                  <w:rFonts w:hint="default" w:ascii="Times New Roman" w:hAnsi="Times New Roman" w:cs="Times New Roman"/>
                  <w:highlight w:val="yellow"/>
                  <w:lang w:val="en-US" w:eastAsia="zh-CN"/>
                </w:rPr>
                <w:t>t</w:t>
              </w:r>
            </w:ins>
            <w:ins w:id="16" w:author="星殒·化尘" w:date="2022-05-11T12:12:25Z">
              <w:r>
                <w:rPr>
                  <w:rFonts w:hint="eastAsia" w:ascii="Times New Roman" w:hAnsi="Times New Roman" w:cs="Times New Roman"/>
                  <w:highlight w:val="yellow"/>
                  <w:lang w:val="en-US" w:eastAsia="zh-CN"/>
                </w:rPr>
                <w:t>、</w:t>
              </w:r>
            </w:ins>
            <w:ins w:id="17" w:author="星殒·化尘" w:date="2022-05-11T12:12:27Z">
              <w:r>
                <w:rPr>
                  <w:rFonts w:hint="default" w:ascii="Times New Roman" w:hAnsi="Times New Roman" w:cs="Times New Roman"/>
                  <w:highlight w:val="yellow"/>
                  <w:lang w:val="en-US" w:eastAsia="zh-CN"/>
                </w:rPr>
                <w:t>py</w:t>
              </w:r>
            </w:ins>
            <w:ins w:id="18" w:author="星殒·化尘" w:date="2022-05-11T12:12:28Z">
              <w:r>
                <w:rPr>
                  <w:rFonts w:hint="default" w:ascii="Times New Roman" w:hAnsi="Times New Roman" w:cs="Times New Roman"/>
                  <w:highlight w:val="yellow"/>
                  <w:lang w:val="en-US" w:eastAsia="zh-CN"/>
                </w:rPr>
                <w:t>thon</w:t>
              </w:r>
            </w:ins>
            <w:ins w:id="19" w:author="Yihai Chen" w:date="2022-05-11T10:21:00Z">
              <w:r>
                <w:rPr>
                  <w:rFonts w:hint="default" w:ascii="Times New Roman" w:hAnsi="Times New Roman" w:eastAsia="仿宋" w:cs="Times New Roman"/>
                  <w:sz w:val="22"/>
                  <w:szCs w:val="22"/>
                  <w:highlight w:val="yellow"/>
                  <w:lang w:val="en-US" w:bidi="zh-CN"/>
                </w:rPr>
                <w:t>技术与</w:t>
              </w:r>
            </w:ins>
            <w:ins w:id="20" w:author="Yihai Chen" w:date="2022-05-11T10:22:00Z">
              <w:r>
                <w:rPr>
                  <w:rFonts w:hint="default" w:ascii="Times New Roman" w:hAnsi="Times New Roman" w:cs="Times New Roman"/>
                  <w:highlight w:val="yellow"/>
                  <w:lang w:val="en-US"/>
                </w:rPr>
                <w:t>B/S</w:t>
              </w:r>
            </w:ins>
            <w:ins w:id="21" w:author="Yihai Chen" w:date="2022-05-11T10:21:00Z">
              <w:r>
                <w:rPr>
                  <w:rFonts w:hint="default" w:ascii="Times New Roman" w:hAnsi="Times New Roman" w:eastAsia="仿宋" w:cs="Times New Roman"/>
                  <w:sz w:val="22"/>
                  <w:szCs w:val="22"/>
                  <w:highlight w:val="yellow"/>
                  <w:lang w:val="en-US" w:bidi="zh-CN"/>
                </w:rPr>
                <w:t>架构进行开发</w:t>
              </w:r>
              <w:commentRangeEnd w:id="1"/>
            </w:ins>
            <w:ins w:id="22" w:author="Yihai Chen" w:date="2022-05-11T10:40:00Z">
              <w:r>
                <w:rPr>
                  <w:rStyle w:val="16"/>
                  <w:rFonts w:ascii="Times New Roman" w:hAnsi="Times New Roman" w:cs="Times New Roman"/>
                  <w:highlight w:val="yellow"/>
                </w:rPr>
                <w:commentReference w:id="1"/>
              </w:r>
            </w:ins>
          </w:p>
          <w:p>
            <w:pPr>
              <w:numPr>
                <w:ilvl w:val="0"/>
                <w:numId w:val="4"/>
              </w:numPr>
              <w:spacing w:line="360" w:lineRule="auto"/>
              <w:ind w:left="640" w:hanging="420"/>
              <w:rPr>
                <w:highlight w:val="yellow"/>
                <w:lang w:val="en-US"/>
              </w:rPr>
            </w:pPr>
            <w:ins w:id="23" w:author="Yihai Chen" w:date="2022-05-11T10:42:00Z">
              <w:r>
                <w:rPr>
                  <w:rFonts w:hint="eastAsia"/>
                  <w:highlight w:val="yellow"/>
                  <w:lang w:val="en-US"/>
                </w:rPr>
                <w:t>基于微信小程序·云</w:t>
              </w:r>
              <w:commentRangeStart w:id="2"/>
              <w:r>
                <w:rPr>
                  <w:rFonts w:hint="eastAsia"/>
                  <w:highlight w:val="yellow"/>
                  <w:lang w:val="en-US"/>
                </w:rPr>
                <w:t>开发</w:t>
              </w:r>
              <w:commentRangeEnd w:id="2"/>
            </w:ins>
            <w:ins w:id="24" w:author="Yihai Chen" w:date="2022-05-11T10:43:00Z">
              <w:r>
                <w:rPr>
                  <w:rStyle w:val="16"/>
                </w:rPr>
                <w:commentReference w:id="2"/>
              </w:r>
            </w:ins>
            <w:ins w:id="25" w:author="Yihai Chen" w:date="2022-05-11T10:42:00Z">
              <w:r>
                <w:rPr>
                  <w:rFonts w:hint="eastAsia"/>
                  <w:highlight w:val="yellow"/>
                  <w:lang w:val="en-US"/>
                </w:rPr>
                <w:t>实现，使用微信小程序原生接口、云函数以及云端</w:t>
              </w:r>
            </w:ins>
            <w:ins w:id="26" w:author="Yihai Chen" w:date="2022-05-11T10:42:00Z">
              <w:r>
                <w:rPr>
                  <w:highlight w:val="yellow"/>
                  <w:lang w:val="en-US"/>
                </w:rPr>
                <w:t>SDK实现</w:t>
              </w:r>
            </w:ins>
            <w:ins w:id="27" w:author="星殒·化尘" w:date="2022-05-11T13:23:38Z">
              <w:r>
                <w:rPr>
                  <w:rFonts w:hint="eastAsia"/>
                  <w:highlight w:val="yellow"/>
                  <w:lang w:val="en-US" w:eastAsia="zh-CN"/>
                </w:rPr>
                <w:t>逻辑</w:t>
              </w:r>
            </w:ins>
            <w:ins w:id="28" w:author="Yihai Chen" w:date="2022-05-11T10:42:00Z">
              <w:r>
                <w:rPr>
                  <w:highlight w:val="yellow"/>
                  <w:lang w:val="en-US"/>
                </w:rPr>
                <w:t>功能</w:t>
              </w:r>
            </w:ins>
            <w:ins w:id="29" w:author="星殒·化尘" w:date="2022-05-11T13:23:41Z">
              <w:r>
                <w:rPr>
                  <w:rFonts w:hint="eastAsia"/>
                  <w:highlight w:val="yellow"/>
                  <w:lang w:val="en-US" w:eastAsia="zh-CN"/>
                </w:rPr>
                <w:t>，</w:t>
              </w:r>
            </w:ins>
            <w:ins w:id="30" w:author="星殒·化尘" w:date="2022-05-11T13:23:43Z">
              <w:r>
                <w:rPr>
                  <w:rFonts w:hint="eastAsia"/>
                  <w:highlight w:val="yellow"/>
                  <w:lang w:val="en-US" w:eastAsia="zh-CN"/>
                </w:rPr>
                <w:t>使用</w:t>
              </w:r>
            </w:ins>
            <w:ins w:id="31" w:author="星殒·化尘" w:date="2022-05-11T13:23:45Z">
              <w:r>
                <w:rPr>
                  <w:rFonts w:hint="eastAsia"/>
                  <w:highlight w:val="yellow"/>
                  <w:lang w:val="en-US" w:eastAsia="zh-CN"/>
                </w:rPr>
                <w:t>微信</w:t>
              </w:r>
            </w:ins>
            <w:ins w:id="32" w:author="星殒·化尘" w:date="2022-05-11T13:23:48Z">
              <w:r>
                <w:rPr>
                  <w:rFonts w:hint="eastAsia"/>
                  <w:highlight w:val="yellow"/>
                  <w:lang w:val="en-US" w:eastAsia="zh-CN"/>
                </w:rPr>
                <w:t>原生</w:t>
              </w:r>
            </w:ins>
            <w:ins w:id="33" w:author="星殒·化尘" w:date="2022-05-11T13:23:50Z">
              <w:r>
                <w:rPr>
                  <w:rFonts w:hint="eastAsia"/>
                  <w:highlight w:val="yellow"/>
                  <w:lang w:val="en-US" w:eastAsia="zh-CN"/>
                </w:rPr>
                <w:t>框架</w:t>
              </w:r>
            </w:ins>
            <w:ins w:id="34" w:author="星殒·化尘" w:date="2022-05-11T13:23:52Z">
              <w:r>
                <w:rPr>
                  <w:rFonts w:hint="eastAsia"/>
                  <w:highlight w:val="yellow"/>
                  <w:lang w:val="en-US" w:eastAsia="zh-CN"/>
                </w:rPr>
                <w:t>实现</w:t>
              </w:r>
            </w:ins>
            <w:ins w:id="35" w:author="星殒·化尘" w:date="2022-05-11T13:23:59Z">
              <w:r>
                <w:rPr>
                  <w:rFonts w:hint="eastAsia"/>
                  <w:highlight w:val="yellow"/>
                  <w:lang w:val="en-US" w:eastAsia="zh-CN"/>
                </w:rPr>
                <w:t>页面</w:t>
              </w:r>
            </w:ins>
            <w:ins w:id="36" w:author="星殒·化尘" w:date="2022-05-11T13:24:00Z">
              <w:r>
                <w:rPr>
                  <w:rFonts w:hint="eastAsia"/>
                  <w:highlight w:val="yellow"/>
                  <w:lang w:val="en-US" w:eastAsia="zh-CN"/>
                </w:rPr>
                <w:t>渲染</w:t>
              </w:r>
            </w:ins>
            <w:ins w:id="37" w:author="星殒·化尘" w:date="2022-05-11T13:24:02Z">
              <w:r>
                <w:rPr>
                  <w:rFonts w:hint="eastAsia"/>
                  <w:highlight w:val="yellow"/>
                  <w:lang w:val="en-US" w:eastAsia="zh-CN"/>
                </w:rPr>
                <w:t>及</w:t>
              </w:r>
            </w:ins>
            <w:ins w:id="38" w:author="星殒·化尘" w:date="2022-05-11T13:24:04Z">
              <w:r>
                <w:rPr>
                  <w:rFonts w:hint="eastAsia"/>
                  <w:highlight w:val="yellow"/>
                  <w:lang w:val="en-US" w:eastAsia="zh-CN"/>
                </w:rPr>
                <w:t>数据交互</w:t>
              </w:r>
            </w:ins>
            <w:ins w:id="39" w:author="星殒·化尘" w:date="2022-05-11T13:24:06Z">
              <w:r>
                <w:rPr>
                  <w:rFonts w:hint="eastAsia"/>
                  <w:highlight w:val="yellow"/>
                  <w:lang w:val="en-US" w:eastAsia="zh-CN"/>
                </w:rPr>
                <w:t>。</w:t>
              </w:r>
            </w:ins>
            <w:ins w:id="40" w:author="Yihai Chen" w:date="2022-05-11T10:42:00Z">
              <w:del w:id="41" w:author="星殒·化尘" w:date="2022-05-11T13:23:40Z">
                <w:bookmarkStart w:id="0" w:name="_GoBack"/>
                <w:bookmarkEnd w:id="0"/>
                <w:r>
                  <w:rPr>
                    <w:highlight w:val="yellow"/>
                    <w:lang w:val="en-US"/>
                  </w:rPr>
                  <w:delText>。</w:delText>
                </w:r>
              </w:del>
            </w:ins>
          </w:p>
          <w:p>
            <w:pPr>
              <w:numPr>
                <w:ilvl w:val="255"/>
                <w:numId w:val="0"/>
              </w:numPr>
              <w:spacing w:line="360" w:lineRule="auto"/>
              <w:rPr>
                <w:lang w:val="en-US"/>
              </w:rPr>
            </w:pPr>
          </w:p>
          <w:p>
            <w:pPr>
              <w:numPr>
                <w:ilvl w:val="0"/>
                <w:numId w:val="3"/>
              </w:numPr>
              <w:spacing w:line="360" w:lineRule="auto"/>
              <w:rPr>
                <w:lang w:val="en-US"/>
              </w:rPr>
            </w:pPr>
            <w:r>
              <w:rPr>
                <w:rFonts w:hint="eastAsia"/>
                <w:lang w:val="en-US"/>
              </w:rPr>
              <w:t>具体实现思路</w:t>
            </w:r>
          </w:p>
          <w:p>
            <w:pPr>
              <w:numPr>
                <w:ilvl w:val="0"/>
                <w:numId w:val="5"/>
              </w:numPr>
              <w:spacing w:line="360" w:lineRule="auto"/>
              <w:rPr>
                <w:lang w:val="en-US"/>
              </w:rPr>
            </w:pPr>
            <w:r>
              <w:rPr>
                <w:rFonts w:hint="eastAsia"/>
                <w:lang w:val="en-US"/>
              </w:rPr>
              <w:t>前期通过社会调研（新闻媒体报道、社区配药流程公告等）以及咨询当事人的方式了解封闭社区配药流程以及需要用到的各类信息，形成合理高效的配药流程。</w:t>
            </w:r>
          </w:p>
          <w:p>
            <w:pPr>
              <w:numPr>
                <w:ilvl w:val="0"/>
                <w:numId w:val="5"/>
              </w:numPr>
              <w:spacing w:line="360" w:lineRule="auto"/>
              <w:rPr>
                <w:lang w:val="en-US"/>
              </w:rPr>
            </w:pPr>
            <w:r>
              <w:rPr>
                <w:rFonts w:hint="eastAsia"/>
                <w:lang w:val="en-US"/>
              </w:rPr>
              <w:t>进行需求分析。分析小程序适用的用户群体，并针对该群体提取用户的核心需求。通过配药流程完善用户需求，根据用户的不同需求规划相应功能并形成需求文档，对程序运行的流程图和原型进行设计。</w:t>
            </w:r>
          </w:p>
          <w:p>
            <w:pPr>
              <w:numPr>
                <w:ilvl w:val="0"/>
                <w:numId w:val="5"/>
              </w:numPr>
              <w:spacing w:line="360" w:lineRule="auto"/>
              <w:rPr>
                <w:lang w:val="en-US"/>
              </w:rPr>
            </w:pPr>
            <w:r>
              <w:rPr>
                <w:rFonts w:hint="eastAsia"/>
                <w:lang w:val="en-US"/>
              </w:rPr>
              <w:t>根据设计好的UI原型、需求文档以及流程图进行小程序的模块化开发。</w:t>
            </w:r>
          </w:p>
          <w:p>
            <w:pPr>
              <w:numPr>
                <w:ilvl w:val="0"/>
                <w:numId w:val="5"/>
              </w:numPr>
              <w:spacing w:line="360" w:lineRule="auto"/>
              <w:rPr>
                <w:lang w:val="en-US"/>
              </w:rPr>
            </w:pPr>
            <w:r>
              <w:rPr>
                <w:rFonts w:hint="eastAsia"/>
                <w:lang w:val="en-US"/>
              </w:rPr>
              <w:t>小程序开发完毕后，在部分小区进行试运行，在试运行过程中进行测试改进，最终在全市推广。</w:t>
            </w:r>
          </w:p>
          <w:p>
            <w:pPr>
              <w:numPr>
                <w:ilvl w:val="255"/>
                <w:numId w:val="0"/>
              </w:numPr>
              <w:spacing w:line="360" w:lineRule="auto"/>
              <w:ind w:left="220"/>
              <w:rPr>
                <w:lang w:val="en-US"/>
              </w:rPr>
            </w:pPr>
          </w:p>
          <w:p>
            <w:pPr>
              <w:spacing w:line="360" w:lineRule="auto"/>
              <w:rPr>
                <w:lang w:val="en-US"/>
              </w:rPr>
            </w:pPr>
          </w:p>
          <w:p>
            <w:pPr>
              <w:widowControl/>
              <w:numPr>
                <w:ilvl w:val="0"/>
                <w:numId w:val="3"/>
              </w:numPr>
              <w:autoSpaceDE/>
              <w:autoSpaceDN/>
              <w:spacing w:line="360" w:lineRule="auto"/>
              <w:rPr>
                <w:lang w:val="en-US"/>
              </w:rPr>
            </w:pPr>
            <w:r>
              <w:rPr>
                <w:rFonts w:hint="eastAsia"/>
                <w:lang w:val="en-US"/>
              </w:rPr>
              <w:t>总体技术路线：</w:t>
            </w:r>
          </w:p>
          <w:p>
            <w:pPr>
              <w:widowControl/>
              <w:numPr>
                <w:ilvl w:val="255"/>
                <w:numId w:val="0"/>
              </w:numPr>
              <w:autoSpaceDE/>
              <w:autoSpaceDN/>
              <w:spacing w:line="360" w:lineRule="auto"/>
              <w:rPr>
                <w:lang w:val="en-US"/>
              </w:rPr>
            </w:pPr>
            <w:r>
              <w:rPr>
                <w:rFonts w:hint="eastAsia"/>
                <w:lang w:val="en-US"/>
              </w:rPr>
              <w:t xml:space="preserve">  “药清单”配药清单小程序基于微信小程序·云开发实现，使用微信小程序原生接口、云函数以及云端SDK实现功能。</w:t>
            </w:r>
          </w:p>
          <w:p>
            <w:pPr>
              <w:widowControl/>
              <w:numPr>
                <w:ilvl w:val="255"/>
                <w:numId w:val="0"/>
              </w:numPr>
              <w:autoSpaceDE/>
              <w:autoSpaceDN/>
              <w:spacing w:line="360" w:lineRule="auto"/>
              <w:ind w:firstLine="440" w:firstLineChars="200"/>
              <w:rPr>
                <w:lang w:val="en-US"/>
              </w:rPr>
            </w:pPr>
            <w:r>
              <w:rPr>
                <w:rFonts w:hint="eastAsia"/>
                <w:lang w:val="en-US"/>
              </w:rPr>
              <w:t>逻辑层使用</w:t>
            </w:r>
            <w:commentRangeStart w:id="3"/>
            <w:r>
              <w:rPr>
                <w:rFonts w:hint="default" w:ascii="Times New Roman" w:hAnsi="Times New Roman" w:cs="Times New Roman"/>
                <w:lang w:val="en-US"/>
              </w:rPr>
              <w:t>JavaScript</w:t>
            </w:r>
            <w:commentRangeEnd w:id="3"/>
            <w:r>
              <w:rPr>
                <w:rStyle w:val="16"/>
              </w:rPr>
              <w:commentReference w:id="3"/>
            </w:r>
            <w:r>
              <w:rPr>
                <w:rFonts w:hint="eastAsia"/>
                <w:lang w:val="en-US"/>
              </w:rPr>
              <w:t>实现页面间的数据交互和逻辑，渲染层使用微信小程序官方</w:t>
            </w:r>
            <w:r>
              <w:rPr>
                <w:rFonts w:hint="default" w:ascii="Times New Roman" w:hAnsi="Times New Roman" w:cs="Times New Roman"/>
                <w:lang w:val="en-US"/>
                <w:rPrChange w:id="42" w:author="星殒·化尘" w:date="2022-05-11T11:25:34Z">
                  <w:rPr>
                    <w:rFonts w:hint="eastAsia"/>
                    <w:lang w:val="en-US"/>
                  </w:rPr>
                </w:rPrChange>
              </w:rPr>
              <w:t>WXML</w:t>
            </w:r>
            <w:r>
              <w:rPr>
                <w:rFonts w:hint="eastAsia"/>
                <w:lang w:val="en-US"/>
              </w:rPr>
              <w:t>实现页面结构的布局，使用</w:t>
            </w:r>
            <w:r>
              <w:rPr>
                <w:rFonts w:hint="default" w:ascii="Times New Roman" w:hAnsi="Times New Roman" w:cs="Times New Roman"/>
                <w:lang w:val="en-US"/>
                <w:rPrChange w:id="43" w:author="星殒·化尘" w:date="2022-05-11T11:25:47Z">
                  <w:rPr>
                    <w:rFonts w:hint="eastAsia"/>
                    <w:lang w:val="en-US"/>
                  </w:rPr>
                </w:rPrChange>
              </w:rPr>
              <w:t>WXSS</w:t>
            </w:r>
            <w:r>
              <w:rPr>
                <w:rFonts w:hint="eastAsia"/>
                <w:lang w:val="en-US"/>
              </w:rPr>
              <w:t>实现页面样式的设置，同时使用JSON进行全局和局部的静态配置。</w:t>
            </w:r>
          </w:p>
          <w:p>
            <w:pPr>
              <w:widowControl/>
              <w:numPr>
                <w:ilvl w:val="255"/>
                <w:numId w:val="0"/>
              </w:numPr>
              <w:autoSpaceDE/>
              <w:autoSpaceDN/>
              <w:spacing w:line="360" w:lineRule="auto"/>
              <w:ind w:firstLine="440" w:firstLineChars="200"/>
              <w:rPr>
                <w:rFonts w:hint="eastAsia"/>
                <w:lang w:val="en-US"/>
              </w:rPr>
            </w:pPr>
            <w:r>
              <w:rPr>
                <w:rFonts w:hint="eastAsia"/>
                <w:lang w:val="en-US"/>
              </w:rPr>
              <w:t>数据库使用微信小程序云数据库，可实现快速上线和迭代。</w:t>
            </w:r>
          </w:p>
          <w:p>
            <w:pPr>
              <w:widowControl/>
              <w:numPr>
                <w:ilvl w:val="255"/>
                <w:numId w:val="0"/>
              </w:numPr>
              <w:autoSpaceDE/>
              <w:autoSpaceDN/>
              <w:spacing w:line="360" w:lineRule="auto"/>
              <w:rPr>
                <w:lang w:val="en-US"/>
              </w:rPr>
            </w:pPr>
            <w:r>
              <w:rPr>
                <w:rFonts w:hint="eastAsia"/>
                <w:lang w:val="en-US"/>
              </w:rPr>
              <w:t xml:space="preserve"> </w:t>
            </w:r>
            <w:r>
              <w:rPr>
                <w:rFonts w:hint="eastAsia"/>
                <w:b/>
                <w:bCs/>
                <w:sz w:val="24"/>
                <w:szCs w:val="24"/>
                <w:lang w:val="en-US"/>
              </w:rPr>
              <w:t xml:space="preserve">   总体技术路线图如下：</w:t>
            </w:r>
          </w:p>
          <w:p>
            <w:pPr>
              <w:spacing w:line="360" w:lineRule="auto"/>
              <w:jc w:val="center"/>
              <w:rPr>
                <w:lang w:val="en-US"/>
              </w:rPr>
            </w:pPr>
          </w:p>
          <w:p>
            <w:pPr>
              <w:spacing w:line="360" w:lineRule="auto"/>
              <w:jc w:val="center"/>
              <w:rPr>
                <w:lang w:val="en-US"/>
              </w:rPr>
            </w:pPr>
            <w:r>
              <w:rPr>
                <w:rFonts w:hint="eastAsia"/>
                <w:lang w:val="en-US"/>
              </w:rPr>
              <w:drawing>
                <wp:inline distT="0" distB="0" distL="114300" distR="114300">
                  <wp:extent cx="5235575" cy="468376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8"/>
                          <a:stretch>
                            <a:fillRect/>
                          </a:stretch>
                        </pic:blipFill>
                        <pic:spPr>
                          <a:xfrm>
                            <a:off x="0" y="0"/>
                            <a:ext cx="5235575" cy="4683760"/>
                          </a:xfrm>
                          <a:prstGeom prst="rect">
                            <a:avLst/>
                          </a:prstGeom>
                        </pic:spPr>
                      </pic:pic>
                    </a:graphicData>
                  </a:graphic>
                </wp:inline>
              </w:drawing>
            </w:r>
          </w:p>
          <w:p>
            <w:pPr>
              <w:spacing w:line="360" w:lineRule="auto"/>
              <w:jc w:val="center"/>
              <w:rPr>
                <w:lang w:val="en-US"/>
              </w:rPr>
            </w:pPr>
          </w:p>
          <w:p>
            <w:pPr>
              <w:spacing w:line="360" w:lineRule="auto"/>
              <w:jc w:val="center"/>
              <w:rPr>
                <w:lang w:val="en-US"/>
              </w:rPr>
            </w:pPr>
          </w:p>
          <w:p>
            <w:pPr>
              <w:spacing w:line="360" w:lineRule="auto"/>
              <w:rPr>
                <w:b/>
                <w:bCs/>
                <w:sz w:val="24"/>
                <w:szCs w:val="24"/>
                <w:lang w:val="en-US"/>
              </w:rPr>
            </w:pPr>
            <w:r>
              <w:rPr>
                <w:rFonts w:hint="eastAsia"/>
                <w:b/>
                <w:bCs/>
                <w:sz w:val="24"/>
                <w:szCs w:val="24"/>
                <w:lang w:val="en-US"/>
              </w:rPr>
              <w:t>“药清单”小程序系统开发流程：</w:t>
            </w:r>
          </w:p>
          <w:p>
            <w:pPr>
              <w:spacing w:line="360" w:lineRule="auto"/>
              <w:jc w:val="center"/>
              <w:rPr>
                <w:lang w:val="en-US"/>
              </w:rPr>
            </w:pPr>
            <w:r>
              <w:rPr>
                <w:rFonts w:hint="eastAsia"/>
                <w:lang w:val="en-US"/>
              </w:rPr>
              <w:t xml:space="preserve"> </w:t>
            </w:r>
            <w:r>
              <w:rPr>
                <w:rFonts w:hint="eastAsia"/>
                <w:lang w:val="en-US"/>
              </w:rPr>
              <w:drawing>
                <wp:inline distT="0" distB="0" distL="114300" distR="114300">
                  <wp:extent cx="2981960" cy="4866640"/>
                  <wp:effectExtent l="0" t="0" r="0" b="0"/>
                  <wp:docPr id="7" name="图片 7"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2)"/>
                          <pic:cNvPicPr>
                            <a:picLocks noChangeAspect="1"/>
                          </pic:cNvPicPr>
                        </pic:nvPicPr>
                        <pic:blipFill>
                          <a:blip r:embed="rId9"/>
                          <a:stretch>
                            <a:fillRect/>
                          </a:stretch>
                        </pic:blipFill>
                        <pic:spPr>
                          <a:xfrm>
                            <a:off x="0" y="0"/>
                            <a:ext cx="2981960" cy="4866640"/>
                          </a:xfrm>
                          <a:prstGeom prst="rect">
                            <a:avLst/>
                          </a:prstGeom>
                        </pic:spPr>
                      </pic:pic>
                    </a:graphicData>
                  </a:graphic>
                </wp:inline>
              </w:drawing>
            </w: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研究方法：</w:t>
            </w:r>
          </w:p>
          <w:p>
            <w:pPr>
              <w:numPr>
                <w:ilvl w:val="0"/>
                <w:numId w:val="6"/>
              </w:numPr>
              <w:spacing w:line="360" w:lineRule="auto"/>
              <w:rPr>
                <w:lang w:val="en-US"/>
              </w:rPr>
            </w:pPr>
            <w:r>
              <w:rPr>
                <w:rFonts w:hint="eastAsia"/>
                <w:lang w:val="en-US"/>
              </w:rPr>
              <w:t>极限编程（</w:t>
            </w:r>
            <w:r>
              <w:rPr>
                <w:rFonts w:hint="default" w:ascii="Times New Roman" w:hAnsi="Times New Roman" w:cs="Times New Roman"/>
                <w:lang w:val="en-US"/>
                <w:rPrChange w:id="44" w:author="星殒·化尘" w:date="2022-05-11T11:25:59Z">
                  <w:rPr>
                    <w:rFonts w:hint="eastAsia"/>
                    <w:lang w:val="en-US"/>
                  </w:rPr>
                </w:rPrChange>
              </w:rPr>
              <w:t>XP</w:t>
            </w:r>
            <w:r>
              <w:rPr>
                <w:rFonts w:hint="eastAsia"/>
                <w:lang w:val="en-US"/>
              </w:rPr>
              <w:t>）法：采用极限编程的敏捷开发框架，尊重用户反馈，进行频繁的小规模迭代更新。同时，尽可能地重构代码，保持代码的高聚合低耦合，不过早设计或添加不必要的功能，尽可能高效的解决问题。</w:t>
            </w:r>
          </w:p>
          <w:p>
            <w:pPr>
              <w:numPr>
                <w:ilvl w:val="0"/>
                <w:numId w:val="6"/>
              </w:numPr>
              <w:spacing w:line="360" w:lineRule="auto"/>
              <w:rPr>
                <w:lang w:val="en-US"/>
              </w:rPr>
            </w:pPr>
            <w:r>
              <w:rPr>
                <w:rFonts w:hint="eastAsia"/>
                <w:lang w:val="en-US"/>
              </w:rPr>
              <w:t>观察法：时刻关注封闭社区配药的相关信息，优化小程序配药流程，改进用户体验。</w:t>
            </w:r>
          </w:p>
          <w:p>
            <w:pPr>
              <w:numPr>
                <w:ilvl w:val="0"/>
                <w:numId w:val="6"/>
              </w:numPr>
              <w:spacing w:line="360" w:lineRule="auto"/>
              <w:rPr>
                <w:lang w:val="en-US"/>
              </w:rPr>
            </w:pPr>
            <w:r>
              <w:rPr>
                <w:rFonts w:hint="eastAsia"/>
                <w:lang w:val="en-US"/>
              </w:rPr>
              <w:t>快速原型法：通过对用户需求的调研，先快速开发出一个初步的系统模型，然后在实际试运行过程中，根据用户的意见进行改进，使之逐步完善。</w:t>
            </w:r>
          </w:p>
          <w:p>
            <w:pPr>
              <w:numPr>
                <w:ilvl w:val="255"/>
                <w:numId w:val="0"/>
              </w:numPr>
              <w:spacing w:line="360" w:lineRule="auto"/>
              <w:rPr>
                <w:lang w:val="en-US"/>
              </w:rPr>
            </w:pP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本课题的重难点：</w:t>
            </w:r>
          </w:p>
          <w:p>
            <w:pPr>
              <w:pStyle w:val="18"/>
              <w:numPr>
                <w:ilvl w:val="0"/>
                <w:numId w:val="7"/>
              </w:numPr>
              <w:spacing w:line="360" w:lineRule="auto"/>
              <w:ind w:left="220" w:leftChars="100" w:firstLine="0"/>
              <w:rPr>
                <w:lang w:val="en-US"/>
              </w:rPr>
            </w:pPr>
            <w:r>
              <w:rPr>
                <w:rFonts w:hint="eastAsia"/>
                <w:lang w:val="en-US"/>
              </w:rPr>
              <w:t>用户（尤其是老年人）可以通过扫描药品包装上的商品条形码进行药品信息的快速录入。</w:t>
            </w:r>
          </w:p>
          <w:p>
            <w:pPr>
              <w:pStyle w:val="18"/>
              <w:numPr>
                <w:ilvl w:val="0"/>
                <w:numId w:val="7"/>
              </w:numPr>
              <w:spacing w:line="360" w:lineRule="auto"/>
              <w:ind w:left="220" w:leftChars="100" w:firstLine="0"/>
              <w:rPr>
                <w:lang w:val="en-US"/>
              </w:rPr>
            </w:pPr>
            <w:r>
              <w:rPr>
                <w:rFonts w:hint="eastAsia"/>
                <w:lang w:val="en-US"/>
              </w:rPr>
              <w:t>用户除了能够将配药需求发送到社区，还能够将其分享给好友。好友也能够查看该清单并将其克隆到自己的清单页面。</w:t>
            </w:r>
          </w:p>
          <w:p>
            <w:pPr>
              <w:pStyle w:val="18"/>
              <w:numPr>
                <w:ilvl w:val="0"/>
                <w:numId w:val="7"/>
              </w:numPr>
              <w:spacing w:line="360" w:lineRule="auto"/>
              <w:ind w:left="220" w:leftChars="100" w:firstLine="0"/>
              <w:rPr>
                <w:lang w:val="en-US"/>
              </w:rPr>
            </w:pPr>
            <w:r>
              <w:rPr>
                <w:rFonts w:hint="eastAsia"/>
                <w:lang w:val="en-US"/>
              </w:rPr>
              <w:t>设计一个社区配药需求管理平台，社区管理者能够查看和审核社区用户提交的配药需求，并支持配药任务完成后药品分发的全流程数字化。</w:t>
            </w:r>
          </w:p>
          <w:p>
            <w:pPr>
              <w:pStyle w:val="18"/>
              <w:numPr>
                <w:ilvl w:val="0"/>
                <w:numId w:val="7"/>
              </w:numPr>
              <w:spacing w:line="360" w:lineRule="auto"/>
              <w:ind w:left="220" w:leftChars="100" w:firstLine="0"/>
              <w:rPr>
                <w:lang w:val="en-US"/>
              </w:rPr>
            </w:pPr>
            <w:r>
              <w:rPr>
                <w:rFonts w:hint="eastAsia"/>
                <w:lang w:val="en-US"/>
              </w:rPr>
              <w:t>由于封闭社区配药问题是在新冠疫情背景下所引发的，可以参考的文献资料以及相似的小程序或软件较少，需要做好充分的需求调研，对小程序配药流程进行不断优化，尽可能的提升配药效率。</w:t>
            </w:r>
          </w:p>
          <w:p>
            <w:pPr>
              <w:pStyle w:val="18"/>
              <w:numPr>
                <w:ilvl w:val="0"/>
                <w:numId w:val="7"/>
              </w:numPr>
              <w:spacing w:line="360" w:lineRule="auto"/>
              <w:ind w:left="220" w:leftChars="100" w:firstLine="0"/>
              <w:rPr>
                <w:lang w:val="en-US"/>
              </w:rPr>
            </w:pPr>
            <w:r>
              <w:rPr>
                <w:rFonts w:hint="eastAsia"/>
                <w:lang w:val="en-US"/>
              </w:rPr>
              <w:t>如何保证微信小程序的泛用性，以满足不同社区居民的需求？</w:t>
            </w:r>
          </w:p>
          <w:p>
            <w:pPr>
              <w:pStyle w:val="18"/>
              <w:numPr>
                <w:ilvl w:val="0"/>
                <w:numId w:val="7"/>
              </w:numPr>
              <w:spacing w:line="360" w:lineRule="auto"/>
              <w:ind w:left="220" w:leftChars="100" w:firstLine="0"/>
              <w:rPr>
                <w:lang w:val="en-US"/>
              </w:rPr>
            </w:pPr>
            <w:r>
              <w:rPr>
                <w:rFonts w:hint="eastAsia"/>
                <w:lang w:val="en-US"/>
              </w:rPr>
              <w:t>如何让用户快速加入自己所在的社区？（生成社区专属二维码）</w:t>
            </w:r>
          </w:p>
          <w:p>
            <w:pPr>
              <w:pStyle w:val="18"/>
              <w:numPr>
                <w:ilvl w:val="0"/>
                <w:numId w:val="7"/>
              </w:numPr>
              <w:spacing w:line="360" w:lineRule="auto"/>
              <w:ind w:left="220" w:leftChars="100" w:firstLine="0"/>
              <w:rPr>
                <w:lang w:val="en-US"/>
              </w:rPr>
            </w:pPr>
            <w:r>
              <w:rPr>
                <w:rFonts w:hint="eastAsia"/>
                <w:lang w:val="en-US"/>
              </w:rPr>
              <w:t>如何保障用户的个人信息安全，保护用户隐私？</w:t>
            </w:r>
          </w:p>
          <w:p>
            <w:pPr>
              <w:pStyle w:val="18"/>
              <w:numPr>
                <w:ilvl w:val="0"/>
                <w:numId w:val="7"/>
              </w:numPr>
              <w:spacing w:line="360" w:lineRule="auto"/>
              <w:ind w:left="220" w:leftChars="100" w:firstLine="0"/>
              <w:rPr>
                <w:lang w:val="en-US"/>
              </w:rPr>
            </w:pPr>
            <w:r>
              <w:rPr>
                <w:rFonts w:hint="eastAsia"/>
                <w:lang w:val="en-US"/>
              </w:rPr>
              <w:t>后期小程序需要进行试运行，如何保证小程序运行的可靠性和稳定性？</w:t>
            </w:r>
          </w:p>
          <w:p>
            <w:pPr>
              <w:pStyle w:val="18"/>
              <w:numPr>
                <w:ilvl w:val="0"/>
                <w:numId w:val="7"/>
              </w:numPr>
              <w:spacing w:line="360" w:lineRule="auto"/>
              <w:ind w:left="220" w:leftChars="100" w:firstLine="0"/>
              <w:rPr>
                <w:rFonts w:hint="eastAsia"/>
                <w:lang w:val="en-US"/>
              </w:rPr>
            </w:pPr>
            <w:r>
              <w:rPr>
                <w:rFonts w:hint="eastAsia"/>
                <w:lang w:val="en-US"/>
              </w:rPr>
              <w:t>如何在保证各类功能实现的前提下，尽可能提升小程序运行的效率和用户体验？</w:t>
            </w: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主要目标：</w:t>
            </w:r>
          </w:p>
          <w:p>
            <w:pPr>
              <w:spacing w:line="360" w:lineRule="auto"/>
              <w:ind w:firstLine="440" w:firstLineChars="200"/>
              <w:rPr>
                <w:lang w:val="en-US"/>
              </w:rPr>
            </w:pPr>
            <w:r>
              <w:rPr>
                <w:rFonts w:hint="eastAsia"/>
                <w:lang w:val="en-US"/>
              </w:rPr>
              <w:t>设计实现一个基于微信小程序的社区配药效率工具，能高效地收集居民配药需求；方便社区管理者查看和审核社区用户提交的配药需求，并支持配药任务完成后药品分发的全流程数字化。</w:t>
            </w: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ins w:id="45" w:author="Yihai Chen" w:date="2022-05-11T10:44:00Z"/>
                <w:rFonts w:ascii="Times New Roman" w:hAnsi="Times New Roman" w:eastAsia="宋体"/>
                <w:szCs w:val="24"/>
              </w:rPr>
            </w:pPr>
          </w:p>
          <w:p>
            <w:pPr>
              <w:spacing w:line="360" w:lineRule="auto"/>
              <w:rPr>
                <w:ins w:id="46" w:author="Yihai Chen" w:date="2022-05-11T10:44:00Z"/>
                <w:rFonts w:ascii="Times New Roman" w:hAnsi="Times New Roman" w:eastAsia="宋体"/>
                <w:szCs w:val="24"/>
              </w:rPr>
            </w:pPr>
          </w:p>
          <w:p>
            <w:pPr>
              <w:spacing w:line="360" w:lineRule="auto"/>
              <w:rPr>
                <w:ins w:id="47" w:author="Yihai Chen" w:date="2022-05-11T10:44:00Z"/>
                <w:rFonts w:ascii="Times New Roman" w:hAnsi="Times New Roman" w:eastAsia="宋体"/>
                <w:szCs w:val="24"/>
              </w:rPr>
            </w:pPr>
          </w:p>
          <w:p>
            <w:pPr>
              <w:spacing w:line="360" w:lineRule="auto"/>
              <w:rPr>
                <w:ins w:id="48" w:author="Yihai Chen" w:date="2022-05-11T10:44:00Z"/>
                <w:rFonts w:ascii="Times New Roman" w:hAnsi="Times New Roman" w:eastAsia="宋体"/>
                <w:szCs w:val="24"/>
              </w:rPr>
            </w:pPr>
          </w:p>
          <w:p>
            <w:pPr>
              <w:spacing w:line="360" w:lineRule="auto"/>
              <w:rPr>
                <w:rFonts w:hint="eastAsia" w:ascii="Times New Roman" w:hAnsi="Times New Roman" w:eastAsia="宋体"/>
                <w:szCs w:val="24"/>
              </w:rPr>
            </w:pPr>
          </w:p>
          <w:p>
            <w:pPr>
              <w:spacing w:line="360" w:lineRule="auto"/>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五、创新点及预期成果</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spacing w:line="360" w:lineRule="auto"/>
              <w:rPr>
                <w:rFonts w:ascii="仿宋_GB2312" w:eastAsia="仿宋_GB2312"/>
                <w:b/>
                <w:szCs w:val="21"/>
              </w:rPr>
            </w:pPr>
            <w:r>
              <w:rPr>
                <w:rFonts w:hint="eastAsia" w:ascii="仿宋_GB2312" w:eastAsia="仿宋_GB2312"/>
                <w:b/>
                <w:szCs w:val="21"/>
              </w:rPr>
              <w:t>在研究视角、方法、成果形式、应用方向的创新点以及预期效益等。</w:t>
            </w: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1）创新点</w:t>
            </w:r>
          </w:p>
          <w:p>
            <w:pPr>
              <w:numPr>
                <w:ilvl w:val="0"/>
                <w:numId w:val="4"/>
              </w:numPr>
              <w:spacing w:line="360" w:lineRule="auto"/>
              <w:rPr>
                <w:highlight w:val="yellow"/>
                <w:lang w:val="en-US"/>
              </w:rPr>
            </w:pPr>
            <w:r>
              <w:rPr>
                <w:rFonts w:hint="eastAsia"/>
                <w:highlight w:val="yellow"/>
                <w:lang w:val="en-US"/>
              </w:rPr>
              <w:t>使用微信小程序作为载体，使用便利，较传统App投入产出比高，便于开发者实现小程序的动态更新和敏捷迭代。同时，用户不必下载App，占用手机内存小。微信覆盖人群广，小程序的潜在用户规模大。</w:t>
            </w:r>
          </w:p>
          <w:p>
            <w:pPr>
              <w:numPr>
                <w:ilvl w:val="0"/>
                <w:numId w:val="4"/>
              </w:numPr>
              <w:spacing w:line="360" w:lineRule="auto"/>
              <w:rPr>
                <w:highlight w:val="yellow"/>
                <w:lang w:val="en-US"/>
              </w:rPr>
            </w:pPr>
            <w:r>
              <w:rPr>
                <w:rFonts w:hint="eastAsia"/>
                <w:highlight w:val="yellow"/>
                <w:lang w:val="en-US"/>
              </w:rPr>
              <w:t>系统提供用户可通过扫描药品包装上的商品条形码的方式快速录入药品信息，帮助用户快捷高效地生成配药需求，在一定程序上确保了药品信息的准确性，提高了配药的成功率。对于老年人来说，也在一定程度上解决了药品信息难以填写的问题。</w:t>
            </w:r>
          </w:p>
          <w:p>
            <w:pPr>
              <w:numPr>
                <w:ilvl w:val="0"/>
                <w:numId w:val="4"/>
              </w:numPr>
              <w:spacing w:line="360" w:lineRule="auto"/>
              <w:rPr>
                <w:rFonts w:hint="eastAsia"/>
                <w:highlight w:val="yellow"/>
                <w:lang w:val="en-US"/>
              </w:rPr>
            </w:pPr>
            <w:r>
              <w:rPr>
                <w:rFonts w:hint="eastAsia"/>
                <w:highlight w:val="yellow"/>
                <w:lang w:val="en-US"/>
              </w:rPr>
              <w:t>能够高效地收集居民配药需求，方便社区管理者查看和审核社区用户提交的配药需求，并支持配药任务完成后药品分发的全流程数字化。</w:t>
            </w:r>
          </w:p>
          <w:p>
            <w:pPr>
              <w:numPr>
                <w:ilvl w:val="0"/>
                <w:numId w:val="4"/>
              </w:numPr>
              <w:spacing w:line="360" w:lineRule="auto"/>
              <w:rPr>
                <w:rFonts w:hint="eastAsia"/>
                <w:highlight w:val="yellow"/>
                <w:lang w:val="en-US"/>
              </w:rPr>
            </w:pPr>
            <w:r>
              <w:rPr>
                <w:rFonts w:hint="eastAsia"/>
                <w:highlight w:val="yellow"/>
                <w:lang w:val="en-US"/>
              </w:rPr>
              <w:t>该小程序具有较高的泛用性。对于用户个人来说，除了将清单提交到社区（疫情期间），还可以将其分享给好友，请求他人帮忙代购。在“后疫情期间”，能够满足老年人慢性病配药需求，实现配药清单的快速生成。支持特殊配药需求的</w:t>
            </w:r>
            <w:ins w:id="49" w:author="Yihai Chen" w:date="2022-05-11T10:45:00Z">
              <w:r>
                <w:rPr>
                  <w:rFonts w:hint="eastAsia"/>
                  <w:highlight w:val="yellow"/>
                  <w:lang w:val="en-US"/>
                </w:rPr>
                <w:t>转</w:t>
              </w:r>
            </w:ins>
            <w:r>
              <w:rPr>
                <w:rFonts w:hint="eastAsia"/>
                <w:highlight w:val="yellow"/>
                <w:lang w:val="en-US"/>
              </w:rPr>
              <w:t>发</w:t>
            </w:r>
            <w:commentRangeStart w:id="4"/>
            <w:r>
              <w:rPr>
                <w:rFonts w:hint="eastAsia"/>
                <w:highlight w:val="yellow"/>
                <w:lang w:val="en-US"/>
              </w:rPr>
              <w:t>功能</w:t>
            </w:r>
            <w:commentRangeEnd w:id="4"/>
            <w:r>
              <w:rPr>
                <w:rFonts w:hint="eastAsia"/>
                <w:highlight w:val="yellow"/>
                <w:lang w:val="en-US"/>
              </w:rPr>
              <w:commentReference w:id="4"/>
            </w:r>
            <w:r>
              <w:rPr>
                <w:rFonts w:hint="eastAsia"/>
                <w:highlight w:val="yellow"/>
                <w:lang w:val="en-US"/>
              </w:rPr>
              <w:t>。</w:t>
            </w:r>
          </w:p>
          <w:p>
            <w:pPr>
              <w:spacing w:line="360" w:lineRule="auto"/>
              <w:rPr>
                <w:szCs w:val="24"/>
                <w:lang w:val="en-US"/>
              </w:rPr>
            </w:pP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2）预期收益</w:t>
            </w:r>
          </w:p>
          <w:p>
            <w:pPr>
              <w:numPr>
                <w:ilvl w:val="0"/>
                <w:numId w:val="4"/>
              </w:numPr>
              <w:spacing w:line="360" w:lineRule="auto"/>
              <w:rPr>
                <w:lang w:val="en-US"/>
              </w:rPr>
            </w:pPr>
            <w:r>
              <w:rPr>
                <w:rFonts w:hint="eastAsia"/>
                <w:lang w:val="en-US"/>
              </w:rPr>
              <w:t>设计并实现一个实用的配药需求收集小程序，能方便小区居民通过扫描药盒上二维码的方式自动上传药品信息、小区志愿者利用小程序整合小区配药需求，方便去医院快速配药的功能，保障人们的生命安全，为上海市打赢疫情防控阻击战贡献力量。</w:t>
            </w:r>
          </w:p>
          <w:p>
            <w:pPr>
              <w:numPr>
                <w:ilvl w:val="0"/>
                <w:numId w:val="4"/>
              </w:numPr>
              <w:spacing w:line="360" w:lineRule="auto"/>
              <w:rPr>
                <w:lang w:val="en-US"/>
              </w:rPr>
            </w:pPr>
            <w:r>
              <w:rPr>
                <w:rFonts w:hint="eastAsia"/>
                <w:lang w:val="en-US"/>
              </w:rPr>
              <w:t>疫情期间，多地实行封控、管控制度，各地都产生配药困难的情况，本项目如果在全社会范围推广，能有效减少配药流程中的工作量，在疫情人手有限的情况下提升工作效率，解决“配药难”问题。</w:t>
            </w:r>
          </w:p>
          <w:p>
            <w:pPr>
              <w:numPr>
                <w:ilvl w:val="255"/>
                <w:numId w:val="0"/>
              </w:numPr>
              <w:spacing w:line="360" w:lineRule="auto"/>
              <w:rPr>
                <w:lang w:val="en-US"/>
              </w:rPr>
            </w:pPr>
          </w:p>
          <w:p>
            <w:pPr>
              <w:spacing w:line="360" w:lineRule="auto"/>
              <w:rPr>
                <w:ins w:id="50" w:author="星殒·化尘" w:date="2022-05-11T11:27:41Z"/>
                <w:rFonts w:ascii="Times New Roman" w:hAnsi="Times New Roman" w:eastAsia="宋体"/>
                <w:szCs w:val="24"/>
              </w:rPr>
            </w:pPr>
          </w:p>
          <w:p>
            <w:pPr>
              <w:spacing w:line="360" w:lineRule="auto"/>
              <w:rPr>
                <w:ins w:id="51" w:author="星殒·化尘" w:date="2022-05-11T11:27:42Z"/>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hint="eastAsia"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六、</w:t>
      </w:r>
      <w:r>
        <w:rPr>
          <w:rFonts w:hint="eastAsia" w:ascii="黑体" w:hAnsi="黑体" w:eastAsia="黑体"/>
          <w:b/>
          <w:sz w:val="30"/>
          <w:szCs w:val="30"/>
          <w:lang w:val="en-US" w:eastAsia="zh-Hans"/>
        </w:rPr>
        <w:t>研究</w:t>
      </w:r>
      <w:r>
        <w:rPr>
          <w:rFonts w:hint="eastAsia" w:ascii="黑体" w:hAnsi="黑体" w:eastAsia="黑体"/>
          <w:b/>
          <w:sz w:val="30"/>
          <w:szCs w:val="30"/>
        </w:rPr>
        <w:t>进度</w:t>
      </w:r>
      <w:r>
        <w:rPr>
          <w:rFonts w:hint="eastAsia" w:ascii="黑体" w:hAnsi="黑体" w:eastAsia="黑体"/>
          <w:b/>
          <w:sz w:val="30"/>
          <w:szCs w:val="30"/>
          <w:lang w:val="en-US" w:eastAsia="zh-Hans"/>
        </w:rPr>
        <w:t>安排</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spacing w:line="360" w:lineRule="auto"/>
              <w:rPr>
                <w:rFonts w:ascii="仿宋_GB2312" w:eastAsia="仿宋_GB2312"/>
                <w:b/>
                <w:szCs w:val="21"/>
              </w:rPr>
            </w:pPr>
            <w:r>
              <w:rPr>
                <w:rFonts w:hint="eastAsia" w:ascii="仿宋_GB2312" w:eastAsia="仿宋_GB2312"/>
                <w:b/>
                <w:szCs w:val="21"/>
                <w:lang w:val="en-US" w:eastAsia="zh-Hans"/>
              </w:rPr>
              <w:t>研究计划以及时间</w:t>
            </w:r>
            <w:r>
              <w:rPr>
                <w:rFonts w:hint="eastAsia" w:ascii="仿宋_GB2312" w:eastAsia="仿宋_GB2312"/>
                <w:b/>
                <w:szCs w:val="21"/>
              </w:rPr>
              <w:t>进度安排</w:t>
            </w:r>
            <w:r>
              <w:rPr>
                <w:rFonts w:hint="eastAsia" w:ascii="仿宋_GB2312" w:eastAsia="仿宋_GB2312"/>
                <w:b/>
                <w:szCs w:val="21"/>
                <w:lang w:eastAsia="zh-Hans"/>
              </w:rPr>
              <w:t>。</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 xml:space="preserve">2022年6月-7月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充分了解课题，对用户需求进行再次调研和确认。</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2022年7月-8月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根据调研内容进行需求分析，对“药清单”小程序的UI原型以及运行流程进行设计和优化。</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 xml:space="preserve">2022年8月-12月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根据UI原型及功能需求对小程序的各个功能模块进行编写和实现。最后进行初步测试。</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 xml:space="preserve">2023年1月-3月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尝试在部分小区进行运行，不断进行优化改进，提高小程序的安全性、稳定性、高效性。最终将小程序在上海市范围内进行推广。</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2023年3月-4月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撰写“药清单”微信小程序开发的相关报告。</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2023年5月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课题结题。</w:t>
            </w:r>
          </w:p>
          <w:p>
            <w:pPr>
              <w:spacing w:line="360" w:lineRule="auto"/>
              <w:rPr>
                <w:rFonts w:ascii="Times New Roman" w:hAnsi="Times New Roman" w:eastAsia="宋体"/>
                <w:szCs w:val="24"/>
                <w:lang w:val="en-US"/>
              </w:rPr>
            </w:pPr>
            <w:ins w:id="52" w:author="Yihai Chen" w:date="2022-05-11T10:46:00Z">
              <w:r>
                <w:rPr>
                  <w:rFonts w:hint="eastAsia" w:ascii="Times New Roman" w:hAnsi="Times New Roman" w:eastAsia="宋体"/>
                  <w:szCs w:val="24"/>
                  <w:lang w:val="en-US"/>
                </w:rPr>
                <w:t>以上进度安排</w:t>
              </w:r>
            </w:ins>
            <w:ins w:id="53" w:author="Yihai Chen" w:date="2022-05-11T10:47:00Z">
              <w:r>
                <w:rPr>
                  <w:rFonts w:hint="eastAsia" w:ascii="Times New Roman" w:hAnsi="Times New Roman" w:eastAsia="宋体"/>
                  <w:szCs w:val="24"/>
                  <w:lang w:val="en-US"/>
                </w:rPr>
                <w:t>在实施时根据实际情况可能会有一些交叉和并行。</w:t>
              </w:r>
            </w:ins>
          </w:p>
          <w:p>
            <w:pPr>
              <w:spacing w:line="360" w:lineRule="auto"/>
              <w:rPr>
                <w:rFonts w:ascii="Times New Roman" w:hAnsi="Times New Roman" w:eastAsia="宋体"/>
                <w:szCs w:val="24"/>
                <w:lang w:val="en-US"/>
              </w:rPr>
            </w:pPr>
          </w:p>
          <w:p>
            <w:pPr>
              <w:spacing w:line="360" w:lineRule="auto"/>
              <w:rPr>
                <w:rFonts w:ascii="Times New Roman" w:hAnsi="Times New Roman" w:eastAsia="宋体"/>
                <w:szCs w:val="24"/>
                <w:lang w:val="en-US"/>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ins w:id="54" w:author="Yihai Chen" w:date="2022-05-11T10:48:00Z"/>
                <w:rFonts w:ascii="Times New Roman" w:hAnsi="Times New Roman" w:eastAsia="宋体"/>
                <w:szCs w:val="24"/>
              </w:rPr>
            </w:pPr>
          </w:p>
          <w:p>
            <w:pPr>
              <w:spacing w:line="360" w:lineRule="auto"/>
              <w:rPr>
                <w:ins w:id="55" w:author="Yihai Chen" w:date="2022-05-11T10:48:00Z"/>
                <w:rFonts w:ascii="Times New Roman" w:hAnsi="Times New Roman" w:eastAsia="宋体"/>
                <w:szCs w:val="24"/>
              </w:rPr>
            </w:pPr>
          </w:p>
          <w:p>
            <w:pPr>
              <w:spacing w:line="360" w:lineRule="auto"/>
              <w:rPr>
                <w:ins w:id="56" w:author="Yihai Chen" w:date="2022-05-11T10:48:00Z"/>
                <w:rFonts w:ascii="Times New Roman" w:hAnsi="Times New Roman" w:eastAsia="宋体"/>
                <w:szCs w:val="24"/>
              </w:rPr>
            </w:pPr>
          </w:p>
          <w:p>
            <w:pPr>
              <w:spacing w:line="360" w:lineRule="auto"/>
              <w:rPr>
                <w:ins w:id="57" w:author="Yihai Chen" w:date="2022-05-11T10:48:00Z"/>
                <w:rFonts w:ascii="Times New Roman" w:hAnsi="Times New Roman" w:eastAsia="宋体"/>
                <w:szCs w:val="24"/>
              </w:rPr>
            </w:pPr>
          </w:p>
          <w:p>
            <w:pPr>
              <w:spacing w:line="360" w:lineRule="auto"/>
              <w:rPr>
                <w:rFonts w:hint="eastAsia" w:ascii="Times New Roman" w:hAnsi="Times New Roman" w:eastAsia="宋体"/>
                <w:szCs w:val="24"/>
              </w:rPr>
            </w:pPr>
          </w:p>
          <w:p>
            <w:pPr>
              <w:spacing w:line="360" w:lineRule="auto"/>
              <w:rPr>
                <w:ins w:id="58" w:author="星殒·化尘" w:date="2022-05-11T11:28:01Z"/>
                <w:rFonts w:ascii="Times New Roman" w:hAnsi="Times New Roman" w:eastAsia="宋体"/>
                <w:szCs w:val="24"/>
              </w:rPr>
            </w:pPr>
          </w:p>
          <w:p>
            <w:pPr>
              <w:spacing w:line="360" w:lineRule="auto"/>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七、预期支持</w:t>
      </w:r>
    </w:p>
    <w:tbl>
      <w:tblPr>
        <w:tblStyle w:val="11"/>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4"/>
        <w:gridCol w:w="4037"/>
        <w:gridCol w:w="1085"/>
        <w:gridCol w:w="1029"/>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2" w:hRule="atLeast"/>
          <w:jc w:val="center"/>
        </w:trPr>
        <w:tc>
          <w:tcPr>
            <w:tcW w:w="1034" w:type="pct"/>
            <w:vAlign w:val="center"/>
          </w:tcPr>
          <w:p>
            <w:pPr>
              <w:spacing w:line="360" w:lineRule="auto"/>
              <w:jc w:val="center"/>
              <w:rPr>
                <w:b/>
                <w:szCs w:val="21"/>
              </w:rPr>
            </w:pPr>
            <w:r>
              <w:rPr>
                <w:rFonts w:hint="eastAsia"/>
                <w:b/>
                <w:szCs w:val="21"/>
              </w:rPr>
              <w:t>期望得到的支持</w:t>
            </w:r>
          </w:p>
        </w:tc>
        <w:tc>
          <w:tcPr>
            <w:tcW w:w="3965" w:type="pct"/>
            <w:gridSpan w:val="4"/>
          </w:tcPr>
          <w:p>
            <w:pPr>
              <w:spacing w:line="360" w:lineRule="auto"/>
              <w:rPr>
                <w:rFonts w:ascii="仿宋_GB2312" w:eastAsia="仿宋_GB2312"/>
                <w:bCs/>
                <w:szCs w:val="21"/>
              </w:rPr>
            </w:pPr>
          </w:p>
          <w:p>
            <w:pPr>
              <w:spacing w:line="360" w:lineRule="auto"/>
              <w:rPr>
                <w:rFonts w:ascii="仿宋_GB2312" w:eastAsia="仿宋_GB2312"/>
                <w:bCs/>
                <w:szCs w:val="21"/>
              </w:rPr>
            </w:pPr>
            <w:r>
              <w:rPr>
                <w:rFonts w:hint="eastAsia" w:ascii="仿宋_GB2312" w:eastAsia="仿宋_GB2312"/>
                <w:bCs/>
                <w:szCs w:val="21"/>
              </w:rPr>
              <w:sym w:font="Wingdings 2" w:char="0052"/>
            </w:r>
            <w:r>
              <w:rPr>
                <w:rFonts w:hint="eastAsia" w:ascii="仿宋_GB2312" w:eastAsia="仿宋_GB2312"/>
                <w:bCs/>
                <w:szCs w:val="21"/>
              </w:rPr>
              <w:t xml:space="preserve"> 资金支持     </w:t>
            </w:r>
            <w:r>
              <w:rPr>
                <w:rFonts w:hint="eastAsia" w:ascii="仿宋_GB2312" w:eastAsia="仿宋_GB2312"/>
                <w:bCs/>
                <w:szCs w:val="21"/>
              </w:rPr>
              <w:sym w:font="Wingdings 2" w:char="00A3"/>
            </w:r>
            <w:r>
              <w:rPr>
                <w:rFonts w:hint="eastAsia" w:ascii="仿宋_GB2312" w:eastAsia="仿宋_GB2312"/>
                <w:bCs/>
                <w:szCs w:val="21"/>
              </w:rPr>
              <w:t xml:space="preserve"> 实践培训（如调研问卷、访谈提纲设计指导等）  </w:t>
            </w:r>
          </w:p>
          <w:p>
            <w:pPr>
              <w:spacing w:line="360" w:lineRule="auto"/>
              <w:rPr>
                <w:b/>
                <w:szCs w:val="21"/>
              </w:rPr>
            </w:pPr>
            <w:r>
              <w:rPr>
                <w:rFonts w:hint="eastAsia" w:ascii="仿宋_GB2312" w:eastAsia="仿宋_GB2312"/>
                <w:bCs/>
                <w:szCs w:val="21"/>
              </w:rPr>
              <w:t>□ 导师资源     □ 其他</w:t>
            </w:r>
            <w:r>
              <w:rPr>
                <w:rFonts w:hint="eastAsia" w:ascii="仿宋_GB2312" w:eastAsia="仿宋_GB2312"/>
                <w:bCs/>
                <w:szCs w:val="21"/>
                <w:u w:val="single"/>
              </w:rPr>
              <w:t xml:space="preserve"> </w:t>
            </w:r>
            <w:r>
              <w:rPr>
                <w:rFonts w:ascii="仿宋_GB2312" w:eastAsia="仿宋_GB2312"/>
                <w:bCs/>
                <w:szCs w:val="21"/>
                <w:u w:val="single"/>
              </w:rPr>
              <w:t>____</w:t>
            </w:r>
            <w:r>
              <w:rPr>
                <w:rFonts w:hint="eastAsia" w:ascii="仿宋_GB2312" w:eastAsia="仿宋_GB2312"/>
                <w:bCs/>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5000" w:type="pct"/>
            <w:gridSpan w:val="5"/>
            <w:vAlign w:val="center"/>
          </w:tcPr>
          <w:p>
            <w:pPr>
              <w:spacing w:line="360" w:lineRule="auto"/>
              <w:jc w:val="center"/>
              <w:rPr>
                <w:rFonts w:ascii="仿宋_GB2312" w:eastAsia="仿宋_GB2312"/>
                <w:bCs/>
                <w:szCs w:val="21"/>
              </w:rPr>
            </w:pPr>
            <w:r>
              <w:rPr>
                <w:rFonts w:hint="eastAsia" w:ascii="黑体" w:hAnsi="黑体" w:eastAsia="黑体"/>
                <w:b/>
                <w:sz w:val="24"/>
              </w:rPr>
              <w:t>课题预算</w:t>
            </w:r>
            <w:r>
              <w:rPr>
                <w:rFonts w:hint="eastAsia" w:ascii="仿宋_GB2312" w:eastAsia="仿宋_GB2312"/>
                <w:bCs/>
                <w:szCs w:val="21"/>
              </w:rPr>
              <w:t>（如勾选资金支持请填写）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课题</w:t>
            </w:r>
          </w:p>
        </w:tc>
        <w:tc>
          <w:tcPr>
            <w:tcW w:w="2228" w:type="pct"/>
            <w:vAlign w:val="center"/>
          </w:tcPr>
          <w:p>
            <w:pPr>
              <w:spacing w:line="360" w:lineRule="auto"/>
              <w:jc w:val="center"/>
              <w:rPr>
                <w:b/>
                <w:szCs w:val="21"/>
              </w:rPr>
            </w:pPr>
            <w:r>
              <w:rPr>
                <w:rFonts w:hint="eastAsia"/>
                <w:b/>
                <w:szCs w:val="21"/>
              </w:rPr>
              <w:t>用途</w:t>
            </w:r>
          </w:p>
        </w:tc>
        <w:tc>
          <w:tcPr>
            <w:tcW w:w="599" w:type="pct"/>
            <w:vAlign w:val="center"/>
          </w:tcPr>
          <w:p>
            <w:pPr>
              <w:spacing w:line="360" w:lineRule="auto"/>
              <w:jc w:val="center"/>
              <w:rPr>
                <w:b/>
                <w:szCs w:val="21"/>
              </w:rPr>
            </w:pPr>
            <w:r>
              <w:rPr>
                <w:rFonts w:hint="eastAsia"/>
                <w:b/>
                <w:szCs w:val="21"/>
              </w:rPr>
              <w:t>单价</w:t>
            </w:r>
          </w:p>
        </w:tc>
        <w:tc>
          <w:tcPr>
            <w:tcW w:w="568" w:type="pct"/>
            <w:vAlign w:val="center"/>
          </w:tcPr>
          <w:p>
            <w:pPr>
              <w:spacing w:line="360" w:lineRule="auto"/>
              <w:jc w:val="center"/>
              <w:rPr>
                <w:b/>
                <w:szCs w:val="21"/>
              </w:rPr>
            </w:pPr>
            <w:r>
              <w:rPr>
                <w:rFonts w:hint="eastAsia"/>
                <w:b/>
                <w:szCs w:val="21"/>
              </w:rPr>
              <w:t>数量</w:t>
            </w:r>
          </w:p>
        </w:tc>
        <w:tc>
          <w:tcPr>
            <w:tcW w:w="569" w:type="pct"/>
            <w:vAlign w:val="center"/>
          </w:tcPr>
          <w:p>
            <w:pPr>
              <w:spacing w:line="360" w:lineRule="auto"/>
              <w:jc w:val="center"/>
              <w:rPr>
                <w:b/>
                <w:szCs w:val="21"/>
              </w:rPr>
            </w:pPr>
            <w:r>
              <w:rPr>
                <w:rFonts w:hint="eastAsia"/>
                <w:b/>
                <w:szCs w:val="21"/>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lang w:val="en-US"/>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申请软件著作权</w:t>
            </w:r>
          </w:p>
        </w:tc>
        <w:tc>
          <w:tcPr>
            <w:tcW w:w="599" w:type="pct"/>
            <w:vAlign w:val="center"/>
          </w:tcPr>
          <w:p>
            <w:pPr>
              <w:spacing w:line="360" w:lineRule="auto"/>
              <w:jc w:val="center"/>
              <w:rPr>
                <w:b/>
                <w:szCs w:val="21"/>
                <w:lang w:val="en-US"/>
              </w:rPr>
            </w:pPr>
            <w:r>
              <w:rPr>
                <w:rFonts w:hint="eastAsia"/>
                <w:b/>
                <w:szCs w:val="21"/>
                <w:lang w:val="en-US"/>
              </w:rPr>
              <w:t>300</w:t>
            </w:r>
          </w:p>
        </w:tc>
        <w:tc>
          <w:tcPr>
            <w:tcW w:w="568" w:type="pct"/>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图书资料&amp;调研测试费用</w:t>
            </w:r>
          </w:p>
        </w:tc>
        <w:tc>
          <w:tcPr>
            <w:tcW w:w="599" w:type="pct"/>
            <w:vAlign w:val="center"/>
          </w:tcPr>
          <w:p>
            <w:pPr>
              <w:spacing w:line="360" w:lineRule="auto"/>
              <w:jc w:val="center"/>
              <w:rPr>
                <w:b/>
                <w:szCs w:val="21"/>
                <w:lang w:val="en-US"/>
              </w:rPr>
            </w:pPr>
            <w:r>
              <w:rPr>
                <w:rFonts w:hint="eastAsia"/>
                <w:b/>
                <w:szCs w:val="21"/>
                <w:lang w:val="en-US"/>
              </w:rPr>
              <w:t>1000</w:t>
            </w:r>
          </w:p>
        </w:tc>
        <w:tc>
          <w:tcPr>
            <w:tcW w:w="568" w:type="pct"/>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服务器租赁</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104</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12</w:t>
            </w:r>
          </w:p>
        </w:tc>
        <w:tc>
          <w:tcPr>
            <w:tcW w:w="569" w:type="pct"/>
            <w:vAlign w:val="center"/>
          </w:tcPr>
          <w:p>
            <w:pPr>
              <w:spacing w:line="360" w:lineRule="auto"/>
              <w:jc w:val="center"/>
              <w:rPr>
                <w:b/>
                <w:szCs w:val="21"/>
                <w:lang w:val="en-US"/>
              </w:rPr>
            </w:pPr>
            <w:r>
              <w:rPr>
                <w:rFonts w:hint="eastAsia"/>
                <w:b/>
                <w:szCs w:val="21"/>
                <w:lang w:val="en-US"/>
              </w:rPr>
              <w:t>1248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市内差旅费</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500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4TB移动硬盘</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600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申请微信公众号</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300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ascii="仿宋_GB2312" w:hAnsi="宋体" w:eastAsia="仿宋_GB2312"/>
                <w:szCs w:val="21"/>
                <w:lang w:val="en-US"/>
              </w:rPr>
              <w:t>商品信息条码查询接口申请</w:t>
            </w:r>
          </w:p>
        </w:tc>
        <w:tc>
          <w:tcPr>
            <w:tcW w:w="599" w:type="pct"/>
            <w:tcBorders>
              <w:bottom w:val="single" w:color="auto" w:sz="4" w:space="0"/>
            </w:tcBorders>
            <w:vAlign w:val="center"/>
          </w:tcPr>
          <w:p>
            <w:pPr>
              <w:spacing w:line="360" w:lineRule="auto"/>
              <w:jc w:val="center"/>
            </w:pPr>
            <w:r>
              <w:rPr>
                <w:rFonts w:hint="eastAsia"/>
                <w:b/>
                <w:szCs w:val="21"/>
                <w:lang w:val="en-US"/>
              </w:rPr>
              <w:t>1000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总计</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lang w:val="en-US"/>
              </w:rPr>
            </w:pPr>
            <w:r>
              <w:rPr>
                <w:rFonts w:hint="eastAsia"/>
                <w:b/>
                <w:szCs w:val="21"/>
                <w:lang w:val="en-US"/>
              </w:rPr>
              <w:t>4948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申报金额*</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lang w:val="en-US"/>
              </w:rPr>
            </w:pPr>
            <w:r>
              <w:rPr>
                <w:rFonts w:hint="eastAsia"/>
                <w:b/>
                <w:szCs w:val="21"/>
                <w:lang w:val="en-US"/>
              </w:rPr>
              <w:t>4948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预算说明</w:t>
            </w:r>
          </w:p>
        </w:tc>
        <w:tc>
          <w:tcPr>
            <w:tcW w:w="3965" w:type="pct"/>
            <w:gridSpan w:val="4"/>
            <w:vAlign w:val="center"/>
          </w:tcPr>
          <w:p>
            <w:pPr>
              <w:spacing w:line="360" w:lineRule="auto"/>
              <w:rPr>
                <w:rFonts w:ascii="仿宋_GB2312" w:hAnsi="宋体" w:eastAsia="仿宋_GB2312"/>
                <w:szCs w:val="21"/>
              </w:rPr>
            </w:pP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lang w:val="en-US"/>
              </w:rPr>
              <w:t>微信小程序</w:t>
            </w:r>
            <w:r>
              <w:rPr>
                <w:rFonts w:hint="eastAsia"/>
                <w:bCs/>
                <w:szCs w:val="21"/>
                <w:lang w:val="en-US"/>
              </w:rPr>
              <w:t>申请软件著作权需要300元。</w:t>
            </w:r>
          </w:p>
          <w:p>
            <w:pPr>
              <w:pStyle w:val="18"/>
              <w:numPr>
                <w:ilvl w:val="0"/>
                <w:numId w:val="8"/>
              </w:numPr>
              <w:rPr>
                <w:rFonts w:ascii="仿宋_GB2312" w:hAnsi="宋体" w:eastAsia="仿宋_GB2312"/>
                <w:szCs w:val="21"/>
                <w:lang w:val="en-US"/>
              </w:rPr>
            </w:pPr>
            <w:r>
              <w:rPr>
                <w:rFonts w:hint="eastAsia"/>
                <w:b/>
                <w:szCs w:val="21"/>
                <w:lang w:val="en-US"/>
              </w:rPr>
              <w:t>图书资料&amp;调研费用：</w:t>
            </w:r>
            <w:r>
              <w:rPr>
                <w:rFonts w:hint="eastAsia" w:ascii="仿宋_GB2312" w:hAnsi="宋体" w:eastAsia="仿宋_GB2312"/>
                <w:szCs w:val="21"/>
              </w:rPr>
              <w:t>专业书籍</w:t>
            </w:r>
            <w:r>
              <w:rPr>
                <w:rFonts w:ascii="仿宋_GB2312" w:hAnsi="宋体" w:eastAsia="仿宋_GB2312"/>
                <w:szCs w:val="21"/>
              </w:rPr>
              <w:t>/资料/</w:t>
            </w:r>
            <w:r>
              <w:rPr>
                <w:rFonts w:hint="eastAsia" w:ascii="仿宋_GB2312" w:hAnsi="宋体" w:eastAsia="仿宋_GB2312"/>
                <w:szCs w:val="21"/>
              </w:rPr>
              <w:t>复印费，</w:t>
            </w:r>
            <w:r>
              <w:rPr>
                <w:rFonts w:ascii="仿宋_GB2312" w:hAnsi="宋体" w:eastAsia="仿宋_GB2312"/>
                <w:szCs w:val="21"/>
              </w:rPr>
              <w:t>购买</w:t>
            </w:r>
            <w:r>
              <w:rPr>
                <w:rFonts w:hint="eastAsia" w:ascii="仿宋_GB2312" w:hAnsi="宋体" w:eastAsia="仿宋_GB2312"/>
                <w:szCs w:val="21"/>
              </w:rPr>
              <w:t>课题所需的</w:t>
            </w:r>
            <w:r>
              <w:rPr>
                <w:rFonts w:ascii="仿宋_GB2312" w:hAnsi="宋体" w:eastAsia="仿宋_GB2312"/>
                <w:szCs w:val="21"/>
              </w:rPr>
              <w:t>图书及专业</w:t>
            </w:r>
            <w:r>
              <w:rPr>
                <w:rFonts w:hint="eastAsia" w:ascii="仿宋_GB2312" w:hAnsi="宋体" w:eastAsia="仿宋_GB2312"/>
                <w:szCs w:val="21"/>
              </w:rPr>
              <w:t>资料</w:t>
            </w:r>
            <w:r>
              <w:rPr>
                <w:rFonts w:hint="eastAsia" w:ascii="仿宋_GB2312" w:hAnsi="宋体" w:eastAsia="仿宋_GB2312"/>
                <w:szCs w:val="21"/>
                <w:lang w:val="en-US"/>
              </w:rPr>
              <w:t>费用，调研、系统测试费用。</w:t>
            </w:r>
          </w:p>
          <w:p>
            <w:pPr>
              <w:pStyle w:val="18"/>
              <w:numPr>
                <w:ilvl w:val="0"/>
                <w:numId w:val="8"/>
              </w:numPr>
              <w:spacing w:line="360" w:lineRule="auto"/>
              <w:rPr>
                <w:rFonts w:ascii="仿宋_GB2312" w:hAnsi="宋体" w:eastAsia="仿宋_GB2312"/>
                <w:szCs w:val="21"/>
              </w:rPr>
            </w:pPr>
            <w:commentRangeStart w:id="5"/>
            <w:r>
              <w:rPr>
                <w:rFonts w:hint="eastAsia" w:ascii="仿宋_GB2312" w:hAnsi="宋体" w:eastAsia="仿宋_GB2312"/>
                <w:szCs w:val="21"/>
              </w:rPr>
              <w:t>服务器租赁费：</w:t>
            </w:r>
            <w:r>
              <w:rPr>
                <w:rFonts w:hint="eastAsia" w:ascii="仿宋_GB2312" w:hAnsi="宋体" w:eastAsia="仿宋_GB2312"/>
                <w:szCs w:val="21"/>
                <w:lang w:val="en-US"/>
              </w:rPr>
              <w:t>采用小程序云数据库专业版1，每月金额为104元，12个月总计1248元。</w:t>
            </w:r>
            <w:commentRangeEnd w:id="5"/>
            <w:r>
              <w:rPr>
                <w:rStyle w:val="16"/>
              </w:rPr>
              <w:commentReference w:id="5"/>
            </w: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rPr>
              <w:t>市内差旅费：用于到社区进行调研的市内交通费，</w:t>
            </w:r>
            <w:r>
              <w:rPr>
                <w:rFonts w:hint="eastAsia" w:ascii="仿宋_GB2312" w:hAnsi="宋体" w:eastAsia="仿宋_GB2312"/>
                <w:szCs w:val="21"/>
                <w:lang w:val="en-US"/>
              </w:rPr>
              <w:t>500</w:t>
            </w:r>
            <w:r>
              <w:rPr>
                <w:rFonts w:hint="eastAsia" w:ascii="仿宋_GB2312" w:hAnsi="宋体" w:eastAsia="仿宋_GB2312"/>
                <w:szCs w:val="21"/>
              </w:rPr>
              <w:t>元。</w:t>
            </w:r>
          </w:p>
          <w:p>
            <w:pPr>
              <w:pStyle w:val="18"/>
              <w:numPr>
                <w:ilvl w:val="0"/>
                <w:numId w:val="8"/>
              </w:numPr>
              <w:spacing w:line="360" w:lineRule="auto"/>
              <w:rPr>
                <w:rFonts w:ascii="仿宋_GB2312" w:hAnsi="宋体" w:eastAsia="仿宋_GB2312"/>
                <w:szCs w:val="21"/>
              </w:rPr>
            </w:pPr>
            <w:ins w:id="59" w:author="Yihai Chen" w:date="2022-05-11T10:48:00Z">
              <w:r>
                <w:rPr>
                  <w:rFonts w:hint="eastAsia" w:ascii="仿宋_GB2312" w:hAnsi="宋体" w:eastAsia="仿宋_GB2312"/>
                  <w:szCs w:val="21"/>
                  <w:lang w:val="en-US"/>
                </w:rPr>
                <w:t>购买</w:t>
              </w:r>
            </w:ins>
            <w:r>
              <w:rPr>
                <w:rFonts w:hint="eastAsia" w:ascii="仿宋_GB2312" w:hAnsi="宋体" w:eastAsia="仿宋_GB2312"/>
                <w:szCs w:val="21"/>
                <w:lang w:val="en-US"/>
              </w:rPr>
              <w:t>4TB移动硬盘</w:t>
            </w:r>
            <w:ins w:id="60" w:author="Yihai Chen" w:date="2022-05-11T10:48:00Z">
              <w:r>
                <w:rPr>
                  <w:rFonts w:hint="eastAsia" w:ascii="仿宋_GB2312" w:hAnsi="宋体" w:eastAsia="仿宋_GB2312"/>
                  <w:szCs w:val="21"/>
                  <w:lang w:val="en-US"/>
                </w:rPr>
                <w:t>用于</w:t>
              </w:r>
            </w:ins>
            <w:ins w:id="61" w:author="Yihai Chen" w:date="2022-05-11T10:49:00Z">
              <w:r>
                <w:rPr>
                  <w:rFonts w:hint="eastAsia" w:ascii="仿宋_GB2312" w:hAnsi="宋体" w:eastAsia="仿宋_GB2312"/>
                  <w:szCs w:val="21"/>
                  <w:lang w:val="en-US"/>
                </w:rPr>
                <w:t>数据存储和备份</w:t>
              </w:r>
            </w:ins>
            <w:r>
              <w:rPr>
                <w:rFonts w:hint="eastAsia" w:ascii="仿宋_GB2312" w:hAnsi="宋体" w:eastAsia="仿宋_GB2312"/>
                <w:szCs w:val="21"/>
                <w:lang w:val="en-US"/>
              </w:rPr>
              <w:t>，600元。</w:t>
            </w: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lang w:val="en-US"/>
              </w:rPr>
              <w:t>申请微信公众号，便于宣传，300元。</w:t>
            </w:r>
          </w:p>
          <w:p>
            <w:pPr>
              <w:pStyle w:val="18"/>
              <w:numPr>
                <w:ilvl w:val="0"/>
                <w:numId w:val="8"/>
              </w:numPr>
              <w:rPr>
                <w:rFonts w:hint="eastAsia"/>
              </w:rPr>
            </w:pPr>
            <w:r>
              <w:rPr>
                <w:rFonts w:hint="eastAsia" w:ascii="仿宋_GB2312" w:hAnsi="宋体" w:eastAsia="仿宋_GB2312"/>
                <w:szCs w:val="21"/>
                <w:lang w:val="en-US"/>
              </w:rPr>
              <w:t>商品信息条码查询接口，12个月有效期，1000元。</w:t>
            </w:r>
          </w:p>
        </w:tc>
      </w:tr>
    </w:tbl>
    <w:p>
      <w:pPr>
        <w:rPr>
          <w:rFonts w:ascii="黑体" w:hAnsi="黑体" w:eastAsia="黑体"/>
          <w:b/>
          <w:sz w:val="30"/>
          <w:szCs w:val="30"/>
        </w:rPr>
      </w:pPr>
      <w:r>
        <w:rPr>
          <w:rFonts w:hint="eastAsia" w:ascii="黑体" w:hAnsi="黑体" w:eastAsia="黑体"/>
          <w:b/>
          <w:sz w:val="30"/>
          <w:szCs w:val="30"/>
        </w:rPr>
        <w:t>八、所在单位意见</w:t>
      </w:r>
    </w:p>
    <w:tbl>
      <w:tblPr>
        <w:tblStyle w:val="11"/>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6"/>
        <w:gridCol w:w="2773"/>
        <w:gridCol w:w="4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0" w:hRule="atLeast"/>
          <w:jc w:val="center"/>
        </w:trPr>
        <w:tc>
          <w:tcPr>
            <w:tcW w:w="969" w:type="pct"/>
            <w:vMerge w:val="restart"/>
            <w:vAlign w:val="center"/>
          </w:tcPr>
          <w:p>
            <w:pPr>
              <w:spacing w:line="360" w:lineRule="auto"/>
              <w:jc w:val="center"/>
              <w:rPr>
                <w:b/>
              </w:rPr>
            </w:pPr>
            <w:r>
              <w:rPr>
                <w:rFonts w:hint="eastAsia" w:ascii="仿宋_GB2312" w:eastAsia="仿宋_GB2312"/>
                <w:b/>
                <w:szCs w:val="21"/>
              </w:rPr>
              <w:t>指导教师意见</w:t>
            </w:r>
          </w:p>
        </w:tc>
        <w:tc>
          <w:tcPr>
            <w:tcW w:w="1530" w:type="pct"/>
            <w:vAlign w:val="center"/>
          </w:tcPr>
          <w:p>
            <w:pPr>
              <w:spacing w:line="360" w:lineRule="auto"/>
              <w:ind w:right="105"/>
              <w:jc w:val="center"/>
            </w:pPr>
            <w:r>
              <w:rPr>
                <w:rFonts w:hint="eastAsia" w:ascii="仿宋_GB2312" w:eastAsia="仿宋_GB2312"/>
                <w:b/>
                <w:szCs w:val="21"/>
              </w:rPr>
              <w:t>是否已完整阅读申报书</w:t>
            </w:r>
          </w:p>
        </w:tc>
        <w:tc>
          <w:tcPr>
            <w:tcW w:w="2499" w:type="pct"/>
            <w:vAlign w:val="center"/>
          </w:tcPr>
          <w:p>
            <w:pPr>
              <w:spacing w:line="360" w:lineRule="auto"/>
              <w:ind w:right="105"/>
            </w:pPr>
            <w:ins w:id="62" w:author="Yihai Chen" w:date="2022-05-11T10:50:00Z">
              <w:r>
                <w:rPr>
                  <w:rFonts w:hint="eastAsia"/>
                </w:rPr>
                <w:t>是</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649" w:hRule="atLeast"/>
          <w:jc w:val="center"/>
        </w:trPr>
        <w:tc>
          <w:tcPr>
            <w:tcW w:w="969" w:type="pct"/>
            <w:vMerge w:val="continue"/>
            <w:vAlign w:val="center"/>
          </w:tcPr>
          <w:p>
            <w:pPr>
              <w:rPr>
                <w:rFonts w:ascii="宋体" w:hAnsi="宋体"/>
                <w:b/>
              </w:rPr>
            </w:pPr>
          </w:p>
        </w:tc>
        <w:tc>
          <w:tcPr>
            <w:tcW w:w="4030" w:type="pct"/>
            <w:gridSpan w:val="2"/>
            <w:vAlign w:val="center"/>
          </w:tcPr>
          <w:p>
            <w:pPr>
              <w:spacing w:line="360" w:lineRule="auto"/>
              <w:rPr>
                <w:rFonts w:hint="eastAsia" w:cs="宋体"/>
              </w:rPr>
            </w:pPr>
            <w:ins w:id="63" w:author="Yihai Chen" w:date="2022-05-11T10:50:00Z">
              <w:r>
                <w:rPr>
                  <w:rFonts w:hint="eastAsia" w:cs="宋体"/>
                </w:rPr>
                <w:t xml:space="preserve"> 课题组已经</w:t>
              </w:r>
            </w:ins>
            <w:ins w:id="64" w:author="Yihai Chen" w:date="2022-05-11T10:51:00Z">
              <w:r>
                <w:rPr>
                  <w:rFonts w:hint="eastAsia" w:cs="宋体"/>
                </w:rPr>
                <w:t>完成了前期调研和系统界面原型的开发工作，方案切实可行，同意申报。</w:t>
              </w:r>
            </w:ins>
          </w:p>
          <w:p>
            <w:pPr>
              <w:spacing w:line="360" w:lineRule="auto"/>
              <w:rPr>
                <w:rFonts w:cs="宋体"/>
              </w:rPr>
            </w:pPr>
          </w:p>
          <w:p>
            <w:pPr>
              <w:spacing w:line="360" w:lineRule="auto"/>
              <w:rPr>
                <w:rFonts w:cs="宋体"/>
              </w:rPr>
            </w:pPr>
          </w:p>
          <w:p>
            <w:pPr>
              <w:wordWrap w:val="0"/>
              <w:spacing w:line="360" w:lineRule="auto"/>
              <w:jc w:val="right"/>
              <w:rPr>
                <w:rFonts w:cs="宋体"/>
                <w:b/>
              </w:rPr>
            </w:pPr>
            <w:ins w:id="65" w:author="Yihai Chen" w:date="2022-05-11T10:59:00Z">
              <w:r>
                <w:rPr>
                  <w:rFonts w:hint="eastAsia" w:ascii="仿宋_GB2312" w:eastAsia="仿宋_GB2312"/>
                  <w:b/>
                  <w:szCs w:val="21"/>
                </w:rPr>
                <w:t xml:space="preserve"> </w:t>
              </w:r>
            </w:ins>
            <w:ins w:id="66" w:author="Yihai Chen" w:date="2022-05-11T10:59:00Z">
              <w:r>
                <w:rPr>
                  <w:rFonts w:ascii="仿宋_GB2312" w:eastAsia="仿宋_GB2312"/>
                  <w:b/>
                  <w:szCs w:val="21"/>
                </w:rPr>
                <w:t xml:space="preserve">    </w:t>
              </w:r>
            </w:ins>
            <w:r>
              <w:rPr>
                <w:rFonts w:hint="eastAsia" w:ascii="仿宋_GB2312" w:eastAsia="仿宋_GB2312"/>
                <w:b/>
                <w:szCs w:val="21"/>
              </w:rPr>
              <w:t xml:space="preserve">签  章 </w:t>
            </w:r>
            <w:ins w:id="67" w:author="Yihai Chen" w:date="2022-05-11T10:59:00Z">
              <w:r>
                <w:rPr/>
                <w:drawing>
                  <wp:inline distT="0" distB="0" distL="0" distR="0">
                    <wp:extent cx="708660" cy="327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biLevel thresh="50000"/>
                            </a:blip>
                            <a:stretch>
                              <a:fillRect/>
                            </a:stretch>
                          </pic:blipFill>
                          <pic:spPr>
                            <a:xfrm>
                              <a:off x="0" y="0"/>
                              <a:ext cx="720139" cy="332372"/>
                            </a:xfrm>
                            <a:prstGeom prst="rect">
                              <a:avLst/>
                            </a:prstGeom>
                          </pic:spPr>
                        </pic:pic>
                      </a:graphicData>
                    </a:graphic>
                  </wp:inline>
                </w:drawing>
              </w:r>
            </w:ins>
            <w:r>
              <w:rPr>
                <w:rFonts w:hint="eastAsia" w:ascii="仿宋_GB2312" w:eastAsia="仿宋_GB2312"/>
                <w:b/>
                <w:szCs w:val="21"/>
              </w:rPr>
              <w:t xml:space="preserve">  </w:t>
            </w:r>
            <w:r>
              <w:rPr>
                <w:rFonts w:hint="eastAsia" w:cs="宋体"/>
                <w:b/>
              </w:rPr>
              <w:t xml:space="preserve">                 </w:t>
            </w:r>
          </w:p>
          <w:p>
            <w:pPr>
              <w:spacing w:line="360" w:lineRule="auto"/>
              <w:ind w:firstLine="3975" w:firstLineChars="1800"/>
              <w:rPr>
                <w:b/>
              </w:rPr>
            </w:pPr>
            <w:ins w:id="69" w:author="Yihai Chen" w:date="2022-05-11T10:51:00Z">
              <w:r>
                <w:rPr>
                  <w:rFonts w:hint="eastAsia" w:ascii="仿宋_GB2312" w:eastAsia="仿宋_GB2312"/>
                  <w:b/>
                  <w:szCs w:val="21"/>
                </w:rPr>
                <w:t>2022</w:t>
              </w:r>
            </w:ins>
            <w:r>
              <w:rPr>
                <w:rFonts w:hint="eastAsia" w:ascii="仿宋_GB2312" w:eastAsia="仿宋_GB2312"/>
                <w:b/>
                <w:szCs w:val="21"/>
              </w:rPr>
              <w:t xml:space="preserve">年 </w:t>
            </w:r>
            <w:ins w:id="70" w:author="Yihai Chen" w:date="2022-05-11T10:51:00Z">
              <w:r>
                <w:rPr>
                  <w:rFonts w:hint="eastAsia" w:ascii="仿宋_GB2312" w:eastAsia="仿宋_GB2312"/>
                  <w:b/>
                  <w:szCs w:val="21"/>
                </w:rPr>
                <w:t>5</w:t>
              </w:r>
            </w:ins>
            <w:r>
              <w:rPr>
                <w:rFonts w:hint="eastAsia" w:ascii="仿宋_GB2312" w:eastAsia="仿宋_GB2312"/>
                <w:b/>
                <w:szCs w:val="21"/>
              </w:rPr>
              <w:t xml:space="preserve"> 月 </w:t>
            </w:r>
            <w:ins w:id="71" w:author="Yihai Chen" w:date="2022-05-11T10:51:00Z">
              <w:r>
                <w:rPr>
                  <w:rFonts w:hint="eastAsia" w:ascii="仿宋_GB2312" w:eastAsia="仿宋_GB2312"/>
                  <w:b/>
                  <w:szCs w:val="21"/>
                </w:rPr>
                <w:t>12</w:t>
              </w:r>
            </w:ins>
            <w:r>
              <w:rPr>
                <w:rFonts w:hint="eastAsia" w:ascii="仿宋_GB2312" w:eastAsia="仿宋_GB2312"/>
                <w:b/>
                <w:szCs w:val="21"/>
              </w:rPr>
              <w:t xml:space="preserve">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96" w:hRule="atLeast"/>
          <w:jc w:val="center"/>
        </w:trPr>
        <w:tc>
          <w:tcPr>
            <w:tcW w:w="969" w:type="pct"/>
            <w:vAlign w:val="center"/>
          </w:tcPr>
          <w:p>
            <w:pPr>
              <w:spacing w:line="360" w:lineRule="auto"/>
              <w:jc w:val="center"/>
              <w:rPr>
                <w:rFonts w:ascii="仿宋_GB2312" w:eastAsia="仿宋_GB2312"/>
                <w:b/>
                <w:szCs w:val="21"/>
              </w:rPr>
            </w:pPr>
            <w:r>
              <w:rPr>
                <w:rFonts w:hint="eastAsia" w:ascii="仿宋_GB2312" w:eastAsia="仿宋_GB2312"/>
                <w:b/>
                <w:szCs w:val="21"/>
              </w:rPr>
              <w:t>学院团委</w:t>
            </w:r>
          </w:p>
          <w:p>
            <w:pPr>
              <w:spacing w:line="360" w:lineRule="auto"/>
              <w:jc w:val="center"/>
              <w:rPr>
                <w:b/>
              </w:rPr>
            </w:pPr>
            <w:r>
              <w:rPr>
                <w:rFonts w:hint="eastAsia" w:ascii="仿宋_GB2312" w:eastAsia="仿宋_GB2312"/>
                <w:b/>
                <w:szCs w:val="21"/>
              </w:rPr>
              <w:t>推荐意见</w:t>
            </w:r>
          </w:p>
        </w:tc>
        <w:tc>
          <w:tcPr>
            <w:tcW w:w="4030" w:type="pct"/>
            <w:gridSpan w:val="2"/>
          </w:tcPr>
          <w:p>
            <w:pPr>
              <w:spacing w:line="460" w:lineRule="exact"/>
              <w:jc w:val="center"/>
              <w:rPr>
                <w:bCs/>
                <w:szCs w:val="28"/>
              </w:rPr>
            </w:pPr>
          </w:p>
          <w:p>
            <w:pPr>
              <w:spacing w:line="460" w:lineRule="exact"/>
              <w:jc w:val="center"/>
              <w:rPr>
                <w:bCs/>
                <w:szCs w:val="28"/>
              </w:rPr>
            </w:pPr>
          </w:p>
          <w:p>
            <w:pPr>
              <w:spacing w:line="460" w:lineRule="exact"/>
              <w:rPr>
                <w:bCs/>
                <w:szCs w:val="28"/>
              </w:rPr>
            </w:pPr>
            <w:r>
              <w:rPr>
                <w:rFonts w:hint="eastAsia"/>
                <w:bCs/>
                <w:szCs w:val="28"/>
              </w:rPr>
              <w:t xml:space="preserve"> </w:t>
            </w:r>
          </w:p>
          <w:p>
            <w:pPr>
              <w:spacing w:line="460" w:lineRule="exact"/>
              <w:jc w:val="center"/>
              <w:rPr>
                <w:rFonts w:ascii="仿宋_GB2312" w:eastAsia="仿宋_GB2312"/>
                <w:b/>
                <w:szCs w:val="21"/>
              </w:rPr>
            </w:pPr>
            <w:r>
              <w:rPr>
                <w:rFonts w:hint="eastAsia" w:cs="宋体"/>
                <w:b/>
              </w:rPr>
              <w:t xml:space="preserve">                    </w:t>
            </w:r>
            <w:r>
              <w:rPr>
                <w:rFonts w:hint="eastAsia" w:ascii="仿宋_GB2312" w:eastAsia="仿宋_GB2312"/>
                <w:b/>
                <w:szCs w:val="21"/>
              </w:rPr>
              <w:t xml:space="preserve"> </w:t>
            </w:r>
          </w:p>
          <w:p>
            <w:pPr>
              <w:spacing w:line="460" w:lineRule="exact"/>
              <w:jc w:val="center"/>
              <w:rPr>
                <w:bCs/>
                <w:szCs w:val="28"/>
              </w:rPr>
            </w:pPr>
            <w:r>
              <w:rPr>
                <w:rFonts w:hint="eastAsia" w:ascii="仿宋_GB2312" w:eastAsia="仿宋_GB2312"/>
                <w:b/>
                <w:szCs w:val="21"/>
              </w:rPr>
              <w:t xml:space="preserve">                      签  章   </w:t>
            </w:r>
            <w:r>
              <w:rPr>
                <w:rFonts w:hint="eastAsia"/>
                <w:bCs/>
                <w:szCs w:val="28"/>
              </w:rPr>
              <w:t xml:space="preserve">                                </w:t>
            </w:r>
          </w:p>
          <w:p>
            <w:pPr>
              <w:spacing w:line="360" w:lineRule="auto"/>
              <w:ind w:firstLine="4196" w:firstLineChars="1900"/>
              <w:rPr>
                <w:rFonts w:cs="宋体"/>
              </w:rPr>
            </w:pPr>
            <w:r>
              <w:rPr>
                <w:rFonts w:hint="eastAsia" w:ascii="仿宋_GB2312" w:eastAsia="仿宋_GB2312"/>
                <w:b/>
                <w:szCs w:val="21"/>
              </w:rPr>
              <w:t>年  月  日</w:t>
            </w:r>
          </w:p>
        </w:tc>
      </w:tr>
    </w:tbl>
    <w:p>
      <w:pPr>
        <w:rPr>
          <w:rFonts w:ascii="黑体" w:hAnsi="黑体" w:eastAsia="黑体"/>
          <w:b/>
          <w:sz w:val="30"/>
          <w:szCs w:val="30"/>
        </w:rPr>
      </w:pPr>
      <w:r>
        <w:rPr>
          <w:rFonts w:hint="eastAsia" w:ascii="黑体" w:hAnsi="黑体" w:eastAsia="黑体"/>
          <w:b/>
          <w:sz w:val="30"/>
          <w:szCs w:val="30"/>
        </w:rPr>
        <w:t>九、评审意见</w:t>
      </w:r>
    </w:p>
    <w:tbl>
      <w:tblPr>
        <w:tblStyle w:val="11"/>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7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199" w:hRule="atLeast"/>
          <w:jc w:val="center"/>
        </w:trPr>
        <w:tc>
          <w:tcPr>
            <w:tcW w:w="1653" w:type="dxa"/>
            <w:vAlign w:val="center"/>
          </w:tcPr>
          <w:p>
            <w:pPr>
              <w:spacing w:line="360" w:lineRule="auto"/>
              <w:jc w:val="center"/>
              <w:rPr>
                <w:b/>
              </w:rPr>
            </w:pPr>
            <w:r>
              <w:rPr>
                <w:rFonts w:hint="eastAsia" w:ascii="仿宋_GB2312" w:eastAsia="仿宋_GB2312"/>
                <w:b/>
                <w:szCs w:val="21"/>
              </w:rPr>
              <w:t>立项评审意见</w:t>
            </w:r>
          </w:p>
        </w:tc>
        <w:tc>
          <w:tcPr>
            <w:tcW w:w="6866" w:type="dxa"/>
            <w:vAlign w:val="center"/>
          </w:tcPr>
          <w:p>
            <w:pPr>
              <w:spacing w:line="360" w:lineRule="auto"/>
              <w:rPr>
                <w:rFonts w:ascii="仿宋_GB2312" w:eastAsia="仿宋_GB2312"/>
                <w:b/>
                <w:szCs w:val="21"/>
              </w:rPr>
            </w:pPr>
            <w:r>
              <w:rPr>
                <w:rFonts w:hint="eastAsia" w:ascii="仿宋_GB2312" w:eastAsia="仿宋_GB2312"/>
                <w:b/>
                <w:szCs w:val="21"/>
              </w:rPr>
              <w:t>经评审专家组审议，校团委研究决定：</w:t>
            </w: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1.</w:t>
            </w:r>
            <w:r>
              <w:rPr>
                <w:rFonts w:hint="eastAsia" w:ascii="仿宋_GB2312" w:eastAsia="仿宋_GB2312"/>
                <w:b/>
                <w:szCs w:val="21"/>
              </w:rPr>
              <w:sym w:font="Wingdings 2" w:char="00A3"/>
            </w:r>
            <w:r>
              <w:rPr>
                <w:rFonts w:hint="eastAsia" w:ascii="仿宋_GB2312" w:eastAsia="仿宋_GB2312"/>
                <w:b/>
                <w:szCs w:val="21"/>
              </w:rPr>
              <w:t xml:space="preserve"> 同意该课题立项为（  ）重点课题    （  ）一般课题。</w:t>
            </w:r>
          </w:p>
          <w:p>
            <w:pPr>
              <w:spacing w:line="360" w:lineRule="auto"/>
              <w:rPr>
                <w:rFonts w:ascii="仿宋_GB2312" w:eastAsia="仿宋_GB2312"/>
                <w:b/>
                <w:szCs w:val="21"/>
              </w:rPr>
            </w:pPr>
            <w:r>
              <w:rPr>
                <w:rFonts w:hint="eastAsia" w:ascii="仿宋_GB2312" w:eastAsia="仿宋_GB2312"/>
                <w:b/>
                <w:szCs w:val="21"/>
              </w:rPr>
              <w:t>2.</w:t>
            </w:r>
            <w:r>
              <w:rPr>
                <w:rFonts w:hint="eastAsia" w:ascii="仿宋_GB2312" w:eastAsia="仿宋_GB2312"/>
                <w:b/>
                <w:szCs w:val="21"/>
              </w:rPr>
              <w:sym w:font="Wingdings 2" w:char="00A3"/>
            </w:r>
            <w:r>
              <w:rPr>
                <w:rFonts w:hint="eastAsia" w:ascii="仿宋_GB2312" w:eastAsia="仿宋_GB2312"/>
                <w:b/>
                <w:szCs w:val="21"/>
              </w:rPr>
              <w:t xml:space="preserve"> 不同意该课题立项。</w:t>
            </w:r>
          </w:p>
          <w:p>
            <w:pPr>
              <w:spacing w:line="360" w:lineRule="auto"/>
              <w:rPr>
                <w:rFonts w:ascii="仿宋_GB2312" w:eastAsia="仿宋_GB2312"/>
                <w:b/>
                <w:szCs w:val="21"/>
              </w:rPr>
            </w:pPr>
            <w:r>
              <w:rPr>
                <w:rFonts w:hint="eastAsia" w:ascii="仿宋_GB2312" w:eastAsia="仿宋_GB2312"/>
                <w:b/>
                <w:szCs w:val="21"/>
              </w:rPr>
              <w:t xml:space="preserve">专家建议：                                          </w:t>
            </w: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 xml:space="preserve">                                              签  章</w:t>
            </w:r>
          </w:p>
          <w:p>
            <w:pPr>
              <w:spacing w:line="360" w:lineRule="auto"/>
              <w:rPr>
                <w:b/>
              </w:rPr>
            </w:pPr>
            <w:r>
              <w:rPr>
                <w:rFonts w:hint="eastAsia" w:ascii="仿宋_GB2312" w:eastAsia="仿宋_GB2312"/>
                <w:b/>
                <w:szCs w:val="21"/>
              </w:rPr>
              <w:t xml:space="preserve">                                              年  月  日                    </w:t>
            </w:r>
            <w:r>
              <w:rPr>
                <w:rFonts w:hint="eastAsia"/>
                <w:b/>
              </w:rPr>
              <w:t xml:space="preserve">                 </w:t>
            </w:r>
          </w:p>
          <w:p>
            <w:pPr>
              <w:spacing w:line="360" w:lineRule="auto"/>
              <w:jc w:val="right"/>
            </w:pPr>
          </w:p>
        </w:tc>
      </w:tr>
    </w:tbl>
    <w:p>
      <w:pPr>
        <w:widowControl/>
        <w:autoSpaceDE/>
        <w:autoSpaceDN/>
        <w:ind w:right="1280"/>
        <w:rPr>
          <w:rFonts w:cs="Times New Roman"/>
          <w:sz w:val="32"/>
          <w:szCs w:val="32"/>
        </w:rPr>
      </w:pPr>
    </w:p>
    <w:sectPr>
      <w:footerReference r:id="rId5" w:type="default"/>
      <w:pgSz w:w="11910" w:h="16840"/>
      <w:pgMar w:top="2098" w:right="1474" w:bottom="1985" w:left="1588"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ihai Chen" w:date="2022-05-11T10:19:00Z" w:initials="">
    <w:p w14:paraId="6CEF5AEC">
      <w:pPr>
        <w:pStyle w:val="5"/>
        <w:rPr>
          <w:rFonts w:hint="eastAsia"/>
        </w:rPr>
      </w:pPr>
      <w:r>
        <w:rPr>
          <w:rFonts w:hint="eastAsia"/>
        </w:rPr>
        <w:t>这个事情，小唐同学去了解一下吗？</w:t>
      </w:r>
    </w:p>
  </w:comment>
  <w:comment w:id="1" w:author="Yihai Chen" w:date="2022-05-11T10:40:00Z" w:initials="">
    <w:p w14:paraId="630E21AD">
      <w:pPr>
        <w:pStyle w:val="5"/>
      </w:pPr>
      <w:r>
        <w:rPr>
          <w:rFonts w:hint="eastAsia"/>
        </w:rPr>
        <w:t>根据实际情况修改一下</w:t>
      </w:r>
    </w:p>
  </w:comment>
  <w:comment w:id="2" w:author="Yihai Chen" w:date="2022-05-11T10:43:00Z" w:initials="">
    <w:p w14:paraId="43E1604C">
      <w:pPr>
        <w:pStyle w:val="5"/>
      </w:pPr>
      <w:r>
        <w:rPr>
          <w:rFonts w:hint="eastAsia"/>
        </w:rPr>
        <w:t>自己综合一下</w:t>
      </w:r>
    </w:p>
  </w:comment>
  <w:comment w:id="3" w:author="Yihai Chen" w:date="2022-05-11T10:23:00Z" w:initials="">
    <w:p w14:paraId="255D68EB">
      <w:pPr>
        <w:pStyle w:val="5"/>
      </w:pPr>
      <w:r>
        <w:rPr>
          <w:rFonts w:hint="eastAsia"/>
        </w:rPr>
        <w:t xml:space="preserve">英语字体，全部统一为 </w:t>
      </w:r>
      <w:r>
        <w:t>times</w:t>
      </w:r>
      <w:r>
        <w:rPr>
          <w:rFonts w:hint="eastAsia"/>
        </w:rPr>
        <w:t>字体</w:t>
      </w:r>
    </w:p>
  </w:comment>
  <w:comment w:id="4" w:author="Yihai Chen" w:date="2022-05-11T10:45:00Z" w:initials="">
    <w:p w14:paraId="64165C82">
      <w:pPr>
        <w:pStyle w:val="5"/>
      </w:pPr>
      <w:r>
        <w:rPr>
          <w:rFonts w:hint="eastAsia"/>
        </w:rPr>
        <w:t>注意字体需前后一致</w:t>
      </w:r>
    </w:p>
  </w:comment>
  <w:comment w:id="5" w:author="Yihai Chen" w:date="2022-05-11T10:49:00Z" w:initials="">
    <w:p w14:paraId="2F352F02">
      <w:pPr>
        <w:pStyle w:val="5"/>
        <w:rPr>
          <w:rFonts w:hint="eastAsia"/>
        </w:rPr>
      </w:pPr>
      <w:r>
        <w:rPr>
          <w:rFonts w:hint="eastAsia"/>
        </w:rPr>
        <w:t>测算一下，可以满足多少用户量？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CEF5AEC" w15:done="0"/>
  <w15:commentEx w15:paraId="630E21AD" w15:done="0"/>
  <w15:commentEx w15:paraId="43E1604C" w15:done="0"/>
  <w15:commentEx w15:paraId="255D68EB" w15:done="0"/>
  <w15:commentEx w15:paraId="64165C82" w15:done="1"/>
  <w15:commentEx w15:paraId="2F352F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AdobeHeitiStd-Regular">
    <w:altName w:val="微软雅黑"/>
    <w:panose1 w:val="00000000000000000000"/>
    <w:charset w:val="86"/>
    <w:family w:val="auto"/>
    <w:pitch w:val="default"/>
    <w:sig w:usb0="00000000" w:usb1="00000000" w:usb2="00000010" w:usb3="00000000" w:csb0="00040000" w:csb1="00000000"/>
  </w:font>
  <w:font w:name="DY1+ZENGZc-1">
    <w:altName w:val="微软雅黑"/>
    <w:panose1 w:val="00000000000000000000"/>
    <w:charset w:val="86"/>
    <w:family w:val="auto"/>
    <w:pitch w:val="default"/>
    <w:sig w:usb0="00000000" w:usb1="00000000" w:usb2="00000010" w:usb3="00000000" w:csb0="00040000" w:csb1="00000000"/>
  </w:font>
  <w:font w:name="DY406+ZENGZ1-406">
    <w:altName w:val="微软雅黑"/>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US"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 </w:t>
                          </w:r>
                          <w:r>
                            <w:fldChar w:fldCharType="begin"/>
                          </w:r>
                          <w:r>
                            <w:instrText xml:space="preserve"> PAGE  \* MERGEFORMAT </w:instrText>
                          </w:r>
                          <w:r>
                            <w:fldChar w:fldCharType="separate"/>
                          </w:r>
                          <w:r>
                            <w:t>12</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8"/>
                    </w:pPr>
                    <w:r>
                      <w:t xml:space="preserve">— </w:t>
                    </w:r>
                    <w:r>
                      <w:fldChar w:fldCharType="begin"/>
                    </w:r>
                    <w:r>
                      <w:instrText xml:space="preserve"> PAGE  \* MERGEFORMAT </w:instrText>
                    </w:r>
                    <w:r>
                      <w:fldChar w:fldCharType="separate"/>
                    </w:r>
                    <w:r>
                      <w:t>12</w:t>
                    </w:r>
                    <w:r>
                      <w:fldChar w:fldCharType="end"/>
                    </w:r>
                    <w: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16F35E"/>
    <w:multiLevelType w:val="singleLevel"/>
    <w:tmpl w:val="CD16F35E"/>
    <w:lvl w:ilvl="0" w:tentative="0">
      <w:start w:val="1"/>
      <w:numFmt w:val="decimal"/>
      <w:suff w:val="nothing"/>
      <w:lvlText w:val="%1）"/>
      <w:lvlJc w:val="left"/>
    </w:lvl>
  </w:abstractNum>
  <w:abstractNum w:abstractNumId="1">
    <w:nsid w:val="ED8EC7D0"/>
    <w:multiLevelType w:val="singleLevel"/>
    <w:tmpl w:val="ED8EC7D0"/>
    <w:lvl w:ilvl="0" w:tentative="0">
      <w:start w:val="3"/>
      <w:numFmt w:val="chineseCounting"/>
      <w:suff w:val="nothing"/>
      <w:lvlText w:val="%1、"/>
      <w:lvlJc w:val="left"/>
      <w:rPr>
        <w:rFonts w:hint="eastAsia"/>
      </w:rPr>
    </w:lvl>
  </w:abstractNum>
  <w:abstractNum w:abstractNumId="2">
    <w:nsid w:val="14732ED9"/>
    <w:multiLevelType w:val="multilevel"/>
    <w:tmpl w:val="14732ED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140BD27"/>
    <w:multiLevelType w:val="singleLevel"/>
    <w:tmpl w:val="2140BD27"/>
    <w:lvl w:ilvl="0" w:tentative="0">
      <w:start w:val="1"/>
      <w:numFmt w:val="decimal"/>
      <w:suff w:val="nothing"/>
      <w:lvlText w:val="%1）"/>
      <w:lvlJc w:val="left"/>
    </w:lvl>
  </w:abstractNum>
  <w:abstractNum w:abstractNumId="4">
    <w:nsid w:val="4DBD00B0"/>
    <w:multiLevelType w:val="multilevel"/>
    <w:tmpl w:val="4DBD00B0"/>
    <w:lvl w:ilvl="0" w:tentative="0">
      <w:start w:val="1"/>
      <w:numFmt w:val="decimal"/>
      <w:lvlText w:val="%1."/>
      <w:lvlJc w:val="left"/>
      <w:pPr>
        <w:ind w:left="324" w:hanging="32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726051C"/>
    <w:multiLevelType w:val="multilevel"/>
    <w:tmpl w:val="5726051C"/>
    <w:lvl w:ilvl="0" w:tentative="0">
      <w:start w:val="1"/>
      <w:numFmt w:val="bullet"/>
      <w:lvlText w:val=""/>
      <w:lvlJc w:val="left"/>
      <w:pPr>
        <w:ind w:left="640" w:hanging="420"/>
      </w:pPr>
      <w:rPr>
        <w:rFonts w:hint="default" w:ascii="Wingdings" w:hAnsi="Wingdings"/>
      </w:rPr>
    </w:lvl>
    <w:lvl w:ilvl="1" w:tentative="0">
      <w:start w:val="1"/>
      <w:numFmt w:val="bullet"/>
      <w:lvlText w:val=""/>
      <w:lvlJc w:val="left"/>
      <w:pPr>
        <w:ind w:left="1060" w:hanging="420"/>
      </w:pPr>
      <w:rPr>
        <w:rFonts w:hint="default" w:ascii="Wingdings" w:hAnsi="Wingdings"/>
      </w:rPr>
    </w:lvl>
    <w:lvl w:ilvl="2" w:tentative="0">
      <w:start w:val="1"/>
      <w:numFmt w:val="bullet"/>
      <w:lvlText w:val=""/>
      <w:lvlJc w:val="left"/>
      <w:pPr>
        <w:ind w:left="1480" w:hanging="420"/>
      </w:pPr>
      <w:rPr>
        <w:rFonts w:hint="default" w:ascii="Wingdings" w:hAnsi="Wingdings"/>
      </w:rPr>
    </w:lvl>
    <w:lvl w:ilvl="3" w:tentative="0">
      <w:start w:val="1"/>
      <w:numFmt w:val="bullet"/>
      <w:lvlText w:val=""/>
      <w:lvlJc w:val="left"/>
      <w:pPr>
        <w:ind w:left="1900" w:hanging="420"/>
      </w:pPr>
      <w:rPr>
        <w:rFonts w:hint="default" w:ascii="Wingdings" w:hAnsi="Wingdings"/>
      </w:rPr>
    </w:lvl>
    <w:lvl w:ilvl="4" w:tentative="0">
      <w:start w:val="1"/>
      <w:numFmt w:val="bullet"/>
      <w:lvlText w:val=""/>
      <w:lvlJc w:val="left"/>
      <w:pPr>
        <w:ind w:left="2320" w:hanging="420"/>
      </w:pPr>
      <w:rPr>
        <w:rFonts w:hint="default" w:ascii="Wingdings" w:hAnsi="Wingdings"/>
      </w:rPr>
    </w:lvl>
    <w:lvl w:ilvl="5" w:tentative="0">
      <w:start w:val="1"/>
      <w:numFmt w:val="bullet"/>
      <w:lvlText w:val=""/>
      <w:lvlJc w:val="left"/>
      <w:pPr>
        <w:ind w:left="2740" w:hanging="420"/>
      </w:pPr>
      <w:rPr>
        <w:rFonts w:hint="default" w:ascii="Wingdings" w:hAnsi="Wingdings"/>
      </w:rPr>
    </w:lvl>
    <w:lvl w:ilvl="6" w:tentative="0">
      <w:start w:val="1"/>
      <w:numFmt w:val="bullet"/>
      <w:lvlText w:val=""/>
      <w:lvlJc w:val="left"/>
      <w:pPr>
        <w:ind w:left="3160" w:hanging="420"/>
      </w:pPr>
      <w:rPr>
        <w:rFonts w:hint="default" w:ascii="Wingdings" w:hAnsi="Wingdings"/>
      </w:rPr>
    </w:lvl>
    <w:lvl w:ilvl="7" w:tentative="0">
      <w:start w:val="1"/>
      <w:numFmt w:val="bullet"/>
      <w:lvlText w:val=""/>
      <w:lvlJc w:val="left"/>
      <w:pPr>
        <w:ind w:left="3580" w:hanging="420"/>
      </w:pPr>
      <w:rPr>
        <w:rFonts w:hint="default" w:ascii="Wingdings" w:hAnsi="Wingdings"/>
      </w:rPr>
    </w:lvl>
    <w:lvl w:ilvl="8" w:tentative="0">
      <w:start w:val="1"/>
      <w:numFmt w:val="bullet"/>
      <w:lvlText w:val=""/>
      <w:lvlJc w:val="left"/>
      <w:pPr>
        <w:ind w:left="4000" w:hanging="420"/>
      </w:pPr>
      <w:rPr>
        <w:rFonts w:hint="default" w:ascii="Wingdings" w:hAnsi="Wingdings"/>
      </w:rPr>
    </w:lvl>
  </w:abstractNum>
  <w:abstractNum w:abstractNumId="6">
    <w:nsid w:val="66C01314"/>
    <w:multiLevelType w:val="multilevel"/>
    <w:tmpl w:val="66C01314"/>
    <w:lvl w:ilvl="0" w:tentative="0">
      <w:start w:val="4"/>
      <w:numFmt w:val="japaneseCounting"/>
      <w:lvlText w:val="%1、"/>
      <w:lvlJc w:val="left"/>
      <w:pPr>
        <w:ind w:left="624" w:hanging="62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8986F90"/>
    <w:multiLevelType w:val="multilevel"/>
    <w:tmpl w:val="68986F90"/>
    <w:lvl w:ilvl="0" w:tentative="0">
      <w:start w:val="1"/>
      <w:numFmt w:val="bullet"/>
      <w:lvlText w:val=""/>
      <w:lvlJc w:val="left"/>
      <w:pPr>
        <w:ind w:left="640" w:hanging="420"/>
      </w:pPr>
      <w:rPr>
        <w:rFonts w:hint="default" w:ascii="Wingdings" w:hAnsi="Wingdings"/>
      </w:rPr>
    </w:lvl>
    <w:lvl w:ilvl="1" w:tentative="0">
      <w:start w:val="1"/>
      <w:numFmt w:val="bullet"/>
      <w:lvlText w:val=""/>
      <w:lvlJc w:val="left"/>
      <w:pPr>
        <w:ind w:left="1060" w:hanging="420"/>
      </w:pPr>
      <w:rPr>
        <w:rFonts w:hint="default" w:ascii="Wingdings" w:hAnsi="Wingdings"/>
      </w:rPr>
    </w:lvl>
    <w:lvl w:ilvl="2" w:tentative="0">
      <w:start w:val="1"/>
      <w:numFmt w:val="bullet"/>
      <w:lvlText w:val=""/>
      <w:lvlJc w:val="left"/>
      <w:pPr>
        <w:ind w:left="1480" w:hanging="420"/>
      </w:pPr>
      <w:rPr>
        <w:rFonts w:hint="default" w:ascii="Wingdings" w:hAnsi="Wingdings"/>
      </w:rPr>
    </w:lvl>
    <w:lvl w:ilvl="3" w:tentative="0">
      <w:start w:val="1"/>
      <w:numFmt w:val="bullet"/>
      <w:lvlText w:val=""/>
      <w:lvlJc w:val="left"/>
      <w:pPr>
        <w:ind w:left="1900" w:hanging="420"/>
      </w:pPr>
      <w:rPr>
        <w:rFonts w:hint="default" w:ascii="Wingdings" w:hAnsi="Wingdings"/>
      </w:rPr>
    </w:lvl>
    <w:lvl w:ilvl="4" w:tentative="0">
      <w:start w:val="1"/>
      <w:numFmt w:val="bullet"/>
      <w:lvlText w:val=""/>
      <w:lvlJc w:val="left"/>
      <w:pPr>
        <w:ind w:left="2320" w:hanging="420"/>
      </w:pPr>
      <w:rPr>
        <w:rFonts w:hint="default" w:ascii="Wingdings" w:hAnsi="Wingdings"/>
      </w:rPr>
    </w:lvl>
    <w:lvl w:ilvl="5" w:tentative="0">
      <w:start w:val="1"/>
      <w:numFmt w:val="bullet"/>
      <w:lvlText w:val=""/>
      <w:lvlJc w:val="left"/>
      <w:pPr>
        <w:ind w:left="2740" w:hanging="420"/>
      </w:pPr>
      <w:rPr>
        <w:rFonts w:hint="default" w:ascii="Wingdings" w:hAnsi="Wingdings"/>
      </w:rPr>
    </w:lvl>
    <w:lvl w:ilvl="6" w:tentative="0">
      <w:start w:val="1"/>
      <w:numFmt w:val="bullet"/>
      <w:lvlText w:val=""/>
      <w:lvlJc w:val="left"/>
      <w:pPr>
        <w:ind w:left="3160" w:hanging="420"/>
      </w:pPr>
      <w:rPr>
        <w:rFonts w:hint="default" w:ascii="Wingdings" w:hAnsi="Wingdings"/>
      </w:rPr>
    </w:lvl>
    <w:lvl w:ilvl="7" w:tentative="0">
      <w:start w:val="1"/>
      <w:numFmt w:val="bullet"/>
      <w:lvlText w:val=""/>
      <w:lvlJc w:val="left"/>
      <w:pPr>
        <w:ind w:left="3580" w:hanging="420"/>
      </w:pPr>
      <w:rPr>
        <w:rFonts w:hint="default" w:ascii="Wingdings" w:hAnsi="Wingdings"/>
      </w:rPr>
    </w:lvl>
    <w:lvl w:ilvl="8" w:tentative="0">
      <w:start w:val="1"/>
      <w:numFmt w:val="bullet"/>
      <w:lvlText w:val=""/>
      <w:lvlJc w:val="left"/>
      <w:pPr>
        <w:ind w:left="4000" w:hanging="420"/>
      </w:pPr>
      <w:rPr>
        <w:rFonts w:hint="default" w:ascii="Wingdings" w:hAnsi="Wingdings"/>
      </w:rPr>
    </w:lvl>
  </w:abstractNum>
  <w:num w:numId="1">
    <w:abstractNumId w:val="1"/>
  </w:num>
  <w:num w:numId="2">
    <w:abstractNumId w:val="6"/>
  </w:num>
  <w:num w:numId="3">
    <w:abstractNumId w:val="0"/>
  </w:num>
  <w:num w:numId="4">
    <w:abstractNumId w:val="7"/>
  </w:num>
  <w:num w:numId="5">
    <w:abstractNumId w:val="5"/>
  </w:num>
  <w:num w:numId="6">
    <w:abstractNumId w:val="3"/>
  </w:num>
  <w:num w:numId="7">
    <w:abstractNumId w:val="2"/>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ihai Chen">
    <w15:presenceInfo w15:providerId="None" w15:userId="Yihai Chen"/>
  </w15:person>
  <w15:person w15:author="星殒·化尘">
    <w15:presenceInfo w15:providerId="WPS Office" w15:userId="3905992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trackRevisions w:val="1"/>
  <w:documentProtection w:enforcement="0"/>
  <w:defaultTabStop w:val="720"/>
  <w:drawingGridHorizontalSpacing w:val="11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4ZTljYjFiNGRjN2M1M2NiYjdhMzM0YTdjNmZjMGIifQ=="/>
  </w:docVars>
  <w:rsids>
    <w:rsidRoot w:val="00525463"/>
    <w:rsid w:val="000363B2"/>
    <w:rsid w:val="0004141A"/>
    <w:rsid w:val="00042B5C"/>
    <w:rsid w:val="00044AD6"/>
    <w:rsid w:val="000605BD"/>
    <w:rsid w:val="0006080B"/>
    <w:rsid w:val="000614FA"/>
    <w:rsid w:val="00067950"/>
    <w:rsid w:val="00071757"/>
    <w:rsid w:val="0007653C"/>
    <w:rsid w:val="0009233D"/>
    <w:rsid w:val="000A01E5"/>
    <w:rsid w:val="000A4D20"/>
    <w:rsid w:val="000B196E"/>
    <w:rsid w:val="000F619C"/>
    <w:rsid w:val="00106DDB"/>
    <w:rsid w:val="001078DC"/>
    <w:rsid w:val="0013409D"/>
    <w:rsid w:val="00177643"/>
    <w:rsid w:val="00183B85"/>
    <w:rsid w:val="001A1D3F"/>
    <w:rsid w:val="001C7617"/>
    <w:rsid w:val="001D06C4"/>
    <w:rsid w:val="001F171E"/>
    <w:rsid w:val="001F38C5"/>
    <w:rsid w:val="002012A6"/>
    <w:rsid w:val="00207B24"/>
    <w:rsid w:val="00210F00"/>
    <w:rsid w:val="00212800"/>
    <w:rsid w:val="00214748"/>
    <w:rsid w:val="0022575F"/>
    <w:rsid w:val="00237ED5"/>
    <w:rsid w:val="002409F1"/>
    <w:rsid w:val="0025699C"/>
    <w:rsid w:val="00260E7D"/>
    <w:rsid w:val="00272AAC"/>
    <w:rsid w:val="00277605"/>
    <w:rsid w:val="002B61F5"/>
    <w:rsid w:val="002C1443"/>
    <w:rsid w:val="002F0B34"/>
    <w:rsid w:val="002F33E2"/>
    <w:rsid w:val="00307E92"/>
    <w:rsid w:val="00317E8C"/>
    <w:rsid w:val="00346A93"/>
    <w:rsid w:val="00353A92"/>
    <w:rsid w:val="00353D8D"/>
    <w:rsid w:val="00357FF5"/>
    <w:rsid w:val="00363BE8"/>
    <w:rsid w:val="00371937"/>
    <w:rsid w:val="00380EC0"/>
    <w:rsid w:val="00384A62"/>
    <w:rsid w:val="003A366E"/>
    <w:rsid w:val="003B0468"/>
    <w:rsid w:val="003B526E"/>
    <w:rsid w:val="003C3465"/>
    <w:rsid w:val="003D6A17"/>
    <w:rsid w:val="003E4EA5"/>
    <w:rsid w:val="00402349"/>
    <w:rsid w:val="004111CD"/>
    <w:rsid w:val="00420BC0"/>
    <w:rsid w:val="00423AC1"/>
    <w:rsid w:val="00432A32"/>
    <w:rsid w:val="004764A0"/>
    <w:rsid w:val="004853D8"/>
    <w:rsid w:val="004A0DDF"/>
    <w:rsid w:val="004B573A"/>
    <w:rsid w:val="004D1BD4"/>
    <w:rsid w:val="004D4D9C"/>
    <w:rsid w:val="004E02E6"/>
    <w:rsid w:val="004F2695"/>
    <w:rsid w:val="004F299A"/>
    <w:rsid w:val="004F4E49"/>
    <w:rsid w:val="004F7BA6"/>
    <w:rsid w:val="00511D60"/>
    <w:rsid w:val="005122E3"/>
    <w:rsid w:val="005166FE"/>
    <w:rsid w:val="00525463"/>
    <w:rsid w:val="005323B1"/>
    <w:rsid w:val="0053267D"/>
    <w:rsid w:val="005419E5"/>
    <w:rsid w:val="005435E6"/>
    <w:rsid w:val="00544F81"/>
    <w:rsid w:val="00564D44"/>
    <w:rsid w:val="005671DD"/>
    <w:rsid w:val="00567FB2"/>
    <w:rsid w:val="00586289"/>
    <w:rsid w:val="00587D6B"/>
    <w:rsid w:val="005A6B46"/>
    <w:rsid w:val="005D378F"/>
    <w:rsid w:val="005D3935"/>
    <w:rsid w:val="005D57D3"/>
    <w:rsid w:val="005F38BB"/>
    <w:rsid w:val="005F5A5E"/>
    <w:rsid w:val="00605663"/>
    <w:rsid w:val="0060628E"/>
    <w:rsid w:val="0063782D"/>
    <w:rsid w:val="0064008B"/>
    <w:rsid w:val="0064033B"/>
    <w:rsid w:val="00647F43"/>
    <w:rsid w:val="00652937"/>
    <w:rsid w:val="00656ACF"/>
    <w:rsid w:val="00657A8C"/>
    <w:rsid w:val="00664B04"/>
    <w:rsid w:val="00672350"/>
    <w:rsid w:val="00673202"/>
    <w:rsid w:val="0069389E"/>
    <w:rsid w:val="006A026E"/>
    <w:rsid w:val="006B0EB2"/>
    <w:rsid w:val="006B77CF"/>
    <w:rsid w:val="006C2AA2"/>
    <w:rsid w:val="006F54A6"/>
    <w:rsid w:val="00703063"/>
    <w:rsid w:val="007200BB"/>
    <w:rsid w:val="00720D70"/>
    <w:rsid w:val="007260B4"/>
    <w:rsid w:val="00781100"/>
    <w:rsid w:val="00785411"/>
    <w:rsid w:val="007B5AEF"/>
    <w:rsid w:val="007C5824"/>
    <w:rsid w:val="007E4514"/>
    <w:rsid w:val="007F1D06"/>
    <w:rsid w:val="007F4E1B"/>
    <w:rsid w:val="007F71A3"/>
    <w:rsid w:val="00813BFE"/>
    <w:rsid w:val="00815D92"/>
    <w:rsid w:val="00825D04"/>
    <w:rsid w:val="00842E41"/>
    <w:rsid w:val="00843A4C"/>
    <w:rsid w:val="00853AA4"/>
    <w:rsid w:val="0086595D"/>
    <w:rsid w:val="00866356"/>
    <w:rsid w:val="00891739"/>
    <w:rsid w:val="00896D21"/>
    <w:rsid w:val="008A43F3"/>
    <w:rsid w:val="008B113C"/>
    <w:rsid w:val="008B14D9"/>
    <w:rsid w:val="008B2C84"/>
    <w:rsid w:val="008C0207"/>
    <w:rsid w:val="008C0D0E"/>
    <w:rsid w:val="008C6F40"/>
    <w:rsid w:val="008F47EB"/>
    <w:rsid w:val="008F7596"/>
    <w:rsid w:val="00917123"/>
    <w:rsid w:val="00920960"/>
    <w:rsid w:val="00920D67"/>
    <w:rsid w:val="00926140"/>
    <w:rsid w:val="009268CD"/>
    <w:rsid w:val="00937AC9"/>
    <w:rsid w:val="009420DF"/>
    <w:rsid w:val="00943407"/>
    <w:rsid w:val="00945D7F"/>
    <w:rsid w:val="00957B0A"/>
    <w:rsid w:val="00963890"/>
    <w:rsid w:val="00965F95"/>
    <w:rsid w:val="00976476"/>
    <w:rsid w:val="009860BA"/>
    <w:rsid w:val="009B71D5"/>
    <w:rsid w:val="009C2E52"/>
    <w:rsid w:val="009C6351"/>
    <w:rsid w:val="009C75A5"/>
    <w:rsid w:val="009D1FAB"/>
    <w:rsid w:val="00A13C52"/>
    <w:rsid w:val="00A170C9"/>
    <w:rsid w:val="00A1796F"/>
    <w:rsid w:val="00A2644C"/>
    <w:rsid w:val="00A34FC7"/>
    <w:rsid w:val="00A367ED"/>
    <w:rsid w:val="00A408A4"/>
    <w:rsid w:val="00A4482A"/>
    <w:rsid w:val="00A50113"/>
    <w:rsid w:val="00A630A2"/>
    <w:rsid w:val="00A7700A"/>
    <w:rsid w:val="00A77AF0"/>
    <w:rsid w:val="00A96916"/>
    <w:rsid w:val="00AB3A30"/>
    <w:rsid w:val="00AB3B43"/>
    <w:rsid w:val="00B074C1"/>
    <w:rsid w:val="00B24B7A"/>
    <w:rsid w:val="00B34428"/>
    <w:rsid w:val="00B357DB"/>
    <w:rsid w:val="00B358D4"/>
    <w:rsid w:val="00B41A7B"/>
    <w:rsid w:val="00B4399F"/>
    <w:rsid w:val="00B50200"/>
    <w:rsid w:val="00B52DE2"/>
    <w:rsid w:val="00B53608"/>
    <w:rsid w:val="00B63979"/>
    <w:rsid w:val="00B672FC"/>
    <w:rsid w:val="00B7183C"/>
    <w:rsid w:val="00B77A64"/>
    <w:rsid w:val="00B80AB8"/>
    <w:rsid w:val="00B965A2"/>
    <w:rsid w:val="00BA120F"/>
    <w:rsid w:val="00BA4949"/>
    <w:rsid w:val="00BB4CF3"/>
    <w:rsid w:val="00BB4FBE"/>
    <w:rsid w:val="00BE003C"/>
    <w:rsid w:val="00BE72F4"/>
    <w:rsid w:val="00BF39B0"/>
    <w:rsid w:val="00C07B18"/>
    <w:rsid w:val="00C14850"/>
    <w:rsid w:val="00C148C7"/>
    <w:rsid w:val="00C1593A"/>
    <w:rsid w:val="00C159BF"/>
    <w:rsid w:val="00C27EDB"/>
    <w:rsid w:val="00C30D26"/>
    <w:rsid w:val="00C45018"/>
    <w:rsid w:val="00C45B19"/>
    <w:rsid w:val="00C47B2D"/>
    <w:rsid w:val="00C563A2"/>
    <w:rsid w:val="00C5788C"/>
    <w:rsid w:val="00C60ACE"/>
    <w:rsid w:val="00C6179F"/>
    <w:rsid w:val="00C76E76"/>
    <w:rsid w:val="00C83BF2"/>
    <w:rsid w:val="00C83F70"/>
    <w:rsid w:val="00C91245"/>
    <w:rsid w:val="00C93D1E"/>
    <w:rsid w:val="00C96D07"/>
    <w:rsid w:val="00C97288"/>
    <w:rsid w:val="00CA6926"/>
    <w:rsid w:val="00CC113E"/>
    <w:rsid w:val="00CD01BA"/>
    <w:rsid w:val="00CE7347"/>
    <w:rsid w:val="00CF164B"/>
    <w:rsid w:val="00CF2622"/>
    <w:rsid w:val="00D00D17"/>
    <w:rsid w:val="00D10710"/>
    <w:rsid w:val="00D3075A"/>
    <w:rsid w:val="00D71D9A"/>
    <w:rsid w:val="00D86788"/>
    <w:rsid w:val="00D90679"/>
    <w:rsid w:val="00D90F96"/>
    <w:rsid w:val="00DA0164"/>
    <w:rsid w:val="00DA481F"/>
    <w:rsid w:val="00DA4C32"/>
    <w:rsid w:val="00DC09CD"/>
    <w:rsid w:val="00DD1E2F"/>
    <w:rsid w:val="00DD526D"/>
    <w:rsid w:val="00DE1F04"/>
    <w:rsid w:val="00DF2123"/>
    <w:rsid w:val="00E067DC"/>
    <w:rsid w:val="00E07445"/>
    <w:rsid w:val="00E12B3E"/>
    <w:rsid w:val="00E12CA8"/>
    <w:rsid w:val="00E16B27"/>
    <w:rsid w:val="00E27DA1"/>
    <w:rsid w:val="00E342D3"/>
    <w:rsid w:val="00E34ED4"/>
    <w:rsid w:val="00E5042A"/>
    <w:rsid w:val="00E52B00"/>
    <w:rsid w:val="00E622C8"/>
    <w:rsid w:val="00E716B6"/>
    <w:rsid w:val="00E726E7"/>
    <w:rsid w:val="00E84EF5"/>
    <w:rsid w:val="00E96DD4"/>
    <w:rsid w:val="00EA304D"/>
    <w:rsid w:val="00EB0B82"/>
    <w:rsid w:val="00ED47BD"/>
    <w:rsid w:val="00EE15EF"/>
    <w:rsid w:val="00EE1BE2"/>
    <w:rsid w:val="00EE6514"/>
    <w:rsid w:val="00EF3FBC"/>
    <w:rsid w:val="00EF536A"/>
    <w:rsid w:val="00F0003A"/>
    <w:rsid w:val="00F02547"/>
    <w:rsid w:val="00F35480"/>
    <w:rsid w:val="00F62363"/>
    <w:rsid w:val="00F62A27"/>
    <w:rsid w:val="00F64184"/>
    <w:rsid w:val="00F67DCF"/>
    <w:rsid w:val="00F770A7"/>
    <w:rsid w:val="00F858B9"/>
    <w:rsid w:val="00F86F94"/>
    <w:rsid w:val="00F96BC1"/>
    <w:rsid w:val="00F97CE5"/>
    <w:rsid w:val="00FC6E6F"/>
    <w:rsid w:val="00FD4BA2"/>
    <w:rsid w:val="00FE761D"/>
    <w:rsid w:val="014806EC"/>
    <w:rsid w:val="0153214F"/>
    <w:rsid w:val="01BB30B0"/>
    <w:rsid w:val="01C901A1"/>
    <w:rsid w:val="01E96230"/>
    <w:rsid w:val="01EB2B7F"/>
    <w:rsid w:val="02026B3A"/>
    <w:rsid w:val="02272775"/>
    <w:rsid w:val="02AC0CD6"/>
    <w:rsid w:val="02D0730E"/>
    <w:rsid w:val="02DC6FD5"/>
    <w:rsid w:val="02FE78ED"/>
    <w:rsid w:val="03392854"/>
    <w:rsid w:val="036C4EEA"/>
    <w:rsid w:val="039B780B"/>
    <w:rsid w:val="039C2F5A"/>
    <w:rsid w:val="03A955E1"/>
    <w:rsid w:val="041509E1"/>
    <w:rsid w:val="04251A8C"/>
    <w:rsid w:val="0436516B"/>
    <w:rsid w:val="046F2681"/>
    <w:rsid w:val="04743F71"/>
    <w:rsid w:val="04792B5E"/>
    <w:rsid w:val="04897B07"/>
    <w:rsid w:val="048C7EAA"/>
    <w:rsid w:val="04B55659"/>
    <w:rsid w:val="04CF4EB8"/>
    <w:rsid w:val="04FC6C07"/>
    <w:rsid w:val="051E0804"/>
    <w:rsid w:val="05253473"/>
    <w:rsid w:val="053026F0"/>
    <w:rsid w:val="053C2A5A"/>
    <w:rsid w:val="05DF23F8"/>
    <w:rsid w:val="05E05531"/>
    <w:rsid w:val="05E7509A"/>
    <w:rsid w:val="05F06D8E"/>
    <w:rsid w:val="069E7E4E"/>
    <w:rsid w:val="06D35192"/>
    <w:rsid w:val="07157626"/>
    <w:rsid w:val="0764223F"/>
    <w:rsid w:val="076E018C"/>
    <w:rsid w:val="078975D1"/>
    <w:rsid w:val="07A54CF6"/>
    <w:rsid w:val="07B14B64"/>
    <w:rsid w:val="07CA4FF0"/>
    <w:rsid w:val="07DF3161"/>
    <w:rsid w:val="08076446"/>
    <w:rsid w:val="081952B3"/>
    <w:rsid w:val="08897DE3"/>
    <w:rsid w:val="08951BC2"/>
    <w:rsid w:val="08A534A1"/>
    <w:rsid w:val="08AB5F17"/>
    <w:rsid w:val="08AD6496"/>
    <w:rsid w:val="08F9576B"/>
    <w:rsid w:val="090B5E80"/>
    <w:rsid w:val="091151B8"/>
    <w:rsid w:val="09244969"/>
    <w:rsid w:val="097C6E74"/>
    <w:rsid w:val="09A8501C"/>
    <w:rsid w:val="09BA64F0"/>
    <w:rsid w:val="09E64488"/>
    <w:rsid w:val="09EE34A6"/>
    <w:rsid w:val="0AD47ECB"/>
    <w:rsid w:val="0AE60AEE"/>
    <w:rsid w:val="0AFD3534"/>
    <w:rsid w:val="0B4F0655"/>
    <w:rsid w:val="0B4F695F"/>
    <w:rsid w:val="0B8A1BFD"/>
    <w:rsid w:val="0B8F1AC2"/>
    <w:rsid w:val="0BED312D"/>
    <w:rsid w:val="0C1A57C7"/>
    <w:rsid w:val="0C2653A0"/>
    <w:rsid w:val="0C3D0A95"/>
    <w:rsid w:val="0C6A2441"/>
    <w:rsid w:val="0C9A489F"/>
    <w:rsid w:val="0CAB6AB6"/>
    <w:rsid w:val="0CAD06C0"/>
    <w:rsid w:val="0D480E32"/>
    <w:rsid w:val="0D70006B"/>
    <w:rsid w:val="0D9067C0"/>
    <w:rsid w:val="0D9D1992"/>
    <w:rsid w:val="0DD36A5F"/>
    <w:rsid w:val="0DD65342"/>
    <w:rsid w:val="0DD96C45"/>
    <w:rsid w:val="0E3702B9"/>
    <w:rsid w:val="0E7910EA"/>
    <w:rsid w:val="0E7A6F0E"/>
    <w:rsid w:val="0EED15CB"/>
    <w:rsid w:val="0F504937"/>
    <w:rsid w:val="0F643E6A"/>
    <w:rsid w:val="0F6D4363"/>
    <w:rsid w:val="0F985657"/>
    <w:rsid w:val="101A0FDC"/>
    <w:rsid w:val="10307393"/>
    <w:rsid w:val="1051726C"/>
    <w:rsid w:val="1062590B"/>
    <w:rsid w:val="10942B39"/>
    <w:rsid w:val="10EE1FE1"/>
    <w:rsid w:val="10F77663"/>
    <w:rsid w:val="11164C5A"/>
    <w:rsid w:val="11367EF6"/>
    <w:rsid w:val="115012ED"/>
    <w:rsid w:val="11673842"/>
    <w:rsid w:val="11773341"/>
    <w:rsid w:val="11994B53"/>
    <w:rsid w:val="11C71CC7"/>
    <w:rsid w:val="11D425DC"/>
    <w:rsid w:val="12007FF0"/>
    <w:rsid w:val="12273884"/>
    <w:rsid w:val="12825C69"/>
    <w:rsid w:val="128E492F"/>
    <w:rsid w:val="12B91B6C"/>
    <w:rsid w:val="12C42CA5"/>
    <w:rsid w:val="12DE311F"/>
    <w:rsid w:val="131635A6"/>
    <w:rsid w:val="131D659F"/>
    <w:rsid w:val="1323672A"/>
    <w:rsid w:val="132E44AE"/>
    <w:rsid w:val="13591C1C"/>
    <w:rsid w:val="139E0D62"/>
    <w:rsid w:val="13A119F3"/>
    <w:rsid w:val="13A224E0"/>
    <w:rsid w:val="13AD455F"/>
    <w:rsid w:val="13F237BD"/>
    <w:rsid w:val="14116498"/>
    <w:rsid w:val="14140CDB"/>
    <w:rsid w:val="146D7ABC"/>
    <w:rsid w:val="1478797D"/>
    <w:rsid w:val="147D07E1"/>
    <w:rsid w:val="14BA4AFC"/>
    <w:rsid w:val="14DF603C"/>
    <w:rsid w:val="15062084"/>
    <w:rsid w:val="15385FC6"/>
    <w:rsid w:val="155341B4"/>
    <w:rsid w:val="15FB1CD2"/>
    <w:rsid w:val="163836F0"/>
    <w:rsid w:val="168B1F2B"/>
    <w:rsid w:val="16FE0496"/>
    <w:rsid w:val="172C217B"/>
    <w:rsid w:val="172F68A1"/>
    <w:rsid w:val="179D2A37"/>
    <w:rsid w:val="181A306C"/>
    <w:rsid w:val="18205F5C"/>
    <w:rsid w:val="1847747A"/>
    <w:rsid w:val="18677601"/>
    <w:rsid w:val="18796497"/>
    <w:rsid w:val="18F2470E"/>
    <w:rsid w:val="18FA7DB2"/>
    <w:rsid w:val="19323CF5"/>
    <w:rsid w:val="1946027E"/>
    <w:rsid w:val="1963182A"/>
    <w:rsid w:val="196C43BD"/>
    <w:rsid w:val="19732B9A"/>
    <w:rsid w:val="199F4B16"/>
    <w:rsid w:val="19C329CA"/>
    <w:rsid w:val="1A1D0B22"/>
    <w:rsid w:val="1A1E463F"/>
    <w:rsid w:val="1A3B1A8D"/>
    <w:rsid w:val="1A5049AC"/>
    <w:rsid w:val="1A862215"/>
    <w:rsid w:val="1ADD5EE4"/>
    <w:rsid w:val="1B1E2C98"/>
    <w:rsid w:val="1B322BA4"/>
    <w:rsid w:val="1B422680"/>
    <w:rsid w:val="1B6F332C"/>
    <w:rsid w:val="1BB60381"/>
    <w:rsid w:val="1BC73D7E"/>
    <w:rsid w:val="1CE5582B"/>
    <w:rsid w:val="1D0809E7"/>
    <w:rsid w:val="1D5E0FEF"/>
    <w:rsid w:val="1D8E4BAB"/>
    <w:rsid w:val="1DD561B4"/>
    <w:rsid w:val="1DDC3FB1"/>
    <w:rsid w:val="1E42335E"/>
    <w:rsid w:val="1E625D79"/>
    <w:rsid w:val="1EAF1B0B"/>
    <w:rsid w:val="1ED66812"/>
    <w:rsid w:val="1EE571E1"/>
    <w:rsid w:val="1F2E1784"/>
    <w:rsid w:val="1FC33368"/>
    <w:rsid w:val="20112BB3"/>
    <w:rsid w:val="201B426F"/>
    <w:rsid w:val="201F2AD0"/>
    <w:rsid w:val="203A7D3E"/>
    <w:rsid w:val="20915784"/>
    <w:rsid w:val="20B41681"/>
    <w:rsid w:val="211C60E8"/>
    <w:rsid w:val="21362EC6"/>
    <w:rsid w:val="216E446A"/>
    <w:rsid w:val="219D7892"/>
    <w:rsid w:val="21A3153F"/>
    <w:rsid w:val="21EA54B1"/>
    <w:rsid w:val="21EA76BD"/>
    <w:rsid w:val="21ED3665"/>
    <w:rsid w:val="21EE54FF"/>
    <w:rsid w:val="22985514"/>
    <w:rsid w:val="229B72EF"/>
    <w:rsid w:val="23057585"/>
    <w:rsid w:val="232B0864"/>
    <w:rsid w:val="23314077"/>
    <w:rsid w:val="24047AC5"/>
    <w:rsid w:val="243454F7"/>
    <w:rsid w:val="243D3470"/>
    <w:rsid w:val="245F14F0"/>
    <w:rsid w:val="24881E80"/>
    <w:rsid w:val="24D26ABE"/>
    <w:rsid w:val="24E03498"/>
    <w:rsid w:val="25293C3D"/>
    <w:rsid w:val="254E3579"/>
    <w:rsid w:val="25660BD8"/>
    <w:rsid w:val="25BC7E67"/>
    <w:rsid w:val="25C23C40"/>
    <w:rsid w:val="26477D09"/>
    <w:rsid w:val="2669559F"/>
    <w:rsid w:val="268F5BB4"/>
    <w:rsid w:val="26904972"/>
    <w:rsid w:val="26B172D2"/>
    <w:rsid w:val="26BC3FB4"/>
    <w:rsid w:val="26BD3F42"/>
    <w:rsid w:val="26BE19EF"/>
    <w:rsid w:val="270D777E"/>
    <w:rsid w:val="276D310F"/>
    <w:rsid w:val="277112E8"/>
    <w:rsid w:val="28246521"/>
    <w:rsid w:val="286E0574"/>
    <w:rsid w:val="28702B17"/>
    <w:rsid w:val="28B42F3F"/>
    <w:rsid w:val="28BB45EE"/>
    <w:rsid w:val="28C76FBB"/>
    <w:rsid w:val="28EC693E"/>
    <w:rsid w:val="2901647C"/>
    <w:rsid w:val="2913235F"/>
    <w:rsid w:val="2943409C"/>
    <w:rsid w:val="294361DC"/>
    <w:rsid w:val="29573CE9"/>
    <w:rsid w:val="298432E5"/>
    <w:rsid w:val="299400DB"/>
    <w:rsid w:val="29CE15DD"/>
    <w:rsid w:val="29DE5271"/>
    <w:rsid w:val="2A817FD8"/>
    <w:rsid w:val="2A946CEF"/>
    <w:rsid w:val="2A980A72"/>
    <w:rsid w:val="2B0A0D4E"/>
    <w:rsid w:val="2B194829"/>
    <w:rsid w:val="2B454B34"/>
    <w:rsid w:val="2BC675A8"/>
    <w:rsid w:val="2C1D6AD8"/>
    <w:rsid w:val="2CC41B02"/>
    <w:rsid w:val="2CEB2E12"/>
    <w:rsid w:val="2CED0939"/>
    <w:rsid w:val="2D0F4D53"/>
    <w:rsid w:val="2D611DBA"/>
    <w:rsid w:val="2D6779F7"/>
    <w:rsid w:val="2D8D20D3"/>
    <w:rsid w:val="2DA76D39"/>
    <w:rsid w:val="2DD37ACE"/>
    <w:rsid w:val="2E063E3E"/>
    <w:rsid w:val="2E43166B"/>
    <w:rsid w:val="2E6413D5"/>
    <w:rsid w:val="2E786928"/>
    <w:rsid w:val="2EB34863"/>
    <w:rsid w:val="2ECD54C5"/>
    <w:rsid w:val="2F0857BD"/>
    <w:rsid w:val="2F26738B"/>
    <w:rsid w:val="2F9B1110"/>
    <w:rsid w:val="2FF25F0D"/>
    <w:rsid w:val="2FF71809"/>
    <w:rsid w:val="302D1749"/>
    <w:rsid w:val="3069477A"/>
    <w:rsid w:val="306D544B"/>
    <w:rsid w:val="30805CD3"/>
    <w:rsid w:val="31215055"/>
    <w:rsid w:val="312F7E71"/>
    <w:rsid w:val="31733F34"/>
    <w:rsid w:val="32337E61"/>
    <w:rsid w:val="32406EF5"/>
    <w:rsid w:val="325B6CD8"/>
    <w:rsid w:val="327214BB"/>
    <w:rsid w:val="32AB5C38"/>
    <w:rsid w:val="32B705DE"/>
    <w:rsid w:val="32CC3263"/>
    <w:rsid w:val="33184235"/>
    <w:rsid w:val="331D08F8"/>
    <w:rsid w:val="33805EAD"/>
    <w:rsid w:val="33E92327"/>
    <w:rsid w:val="33EE30FE"/>
    <w:rsid w:val="33F358F5"/>
    <w:rsid w:val="340A0BE3"/>
    <w:rsid w:val="341208C4"/>
    <w:rsid w:val="34992F63"/>
    <w:rsid w:val="34AF2E92"/>
    <w:rsid w:val="34BA392D"/>
    <w:rsid w:val="34C47FEC"/>
    <w:rsid w:val="35615290"/>
    <w:rsid w:val="359223D7"/>
    <w:rsid w:val="359C114E"/>
    <w:rsid w:val="36196001"/>
    <w:rsid w:val="36594DFA"/>
    <w:rsid w:val="369205A4"/>
    <w:rsid w:val="36B7356E"/>
    <w:rsid w:val="36BA292B"/>
    <w:rsid w:val="36BD593C"/>
    <w:rsid w:val="36C50230"/>
    <w:rsid w:val="36DD255A"/>
    <w:rsid w:val="36E31B13"/>
    <w:rsid w:val="373560FA"/>
    <w:rsid w:val="37461C1D"/>
    <w:rsid w:val="37575B62"/>
    <w:rsid w:val="37662DF5"/>
    <w:rsid w:val="37733177"/>
    <w:rsid w:val="37D512F5"/>
    <w:rsid w:val="37FA6EF1"/>
    <w:rsid w:val="37FE459E"/>
    <w:rsid w:val="3854672A"/>
    <w:rsid w:val="387E6AA8"/>
    <w:rsid w:val="389D2409"/>
    <w:rsid w:val="39127A6C"/>
    <w:rsid w:val="393141F2"/>
    <w:rsid w:val="39495428"/>
    <w:rsid w:val="3957799A"/>
    <w:rsid w:val="39861D31"/>
    <w:rsid w:val="399957EF"/>
    <w:rsid w:val="39A759F1"/>
    <w:rsid w:val="39D3201A"/>
    <w:rsid w:val="39FC7AED"/>
    <w:rsid w:val="3A2B5878"/>
    <w:rsid w:val="3A4F5D2F"/>
    <w:rsid w:val="3A545AC6"/>
    <w:rsid w:val="3A855E4B"/>
    <w:rsid w:val="3A9B155A"/>
    <w:rsid w:val="3AA20F24"/>
    <w:rsid w:val="3ACA07B4"/>
    <w:rsid w:val="3ACC61E3"/>
    <w:rsid w:val="3AD97F03"/>
    <w:rsid w:val="3B070E30"/>
    <w:rsid w:val="3B190603"/>
    <w:rsid w:val="3B1F2605"/>
    <w:rsid w:val="3B3B35AF"/>
    <w:rsid w:val="3B6F7694"/>
    <w:rsid w:val="3B77175B"/>
    <w:rsid w:val="3B804E46"/>
    <w:rsid w:val="3B9D79CE"/>
    <w:rsid w:val="3BB11271"/>
    <w:rsid w:val="3BF05D4F"/>
    <w:rsid w:val="3C4A29EA"/>
    <w:rsid w:val="3C6F059A"/>
    <w:rsid w:val="3C8A7F52"/>
    <w:rsid w:val="3CA036E2"/>
    <w:rsid w:val="3CB33F24"/>
    <w:rsid w:val="3CB662DF"/>
    <w:rsid w:val="3CFC63AA"/>
    <w:rsid w:val="3D09356D"/>
    <w:rsid w:val="3D21499D"/>
    <w:rsid w:val="3D2958FE"/>
    <w:rsid w:val="3D45278F"/>
    <w:rsid w:val="3D456851"/>
    <w:rsid w:val="3D4D2D2E"/>
    <w:rsid w:val="3D822936"/>
    <w:rsid w:val="3D8E1413"/>
    <w:rsid w:val="3DB2326E"/>
    <w:rsid w:val="3DC10E33"/>
    <w:rsid w:val="3DE633D7"/>
    <w:rsid w:val="3E177823"/>
    <w:rsid w:val="3E3274E3"/>
    <w:rsid w:val="3ED016A5"/>
    <w:rsid w:val="3EE07D28"/>
    <w:rsid w:val="3EE609C0"/>
    <w:rsid w:val="3F235940"/>
    <w:rsid w:val="3F382E72"/>
    <w:rsid w:val="3F417E71"/>
    <w:rsid w:val="3F675671"/>
    <w:rsid w:val="3F723AD5"/>
    <w:rsid w:val="3FFE5AF0"/>
    <w:rsid w:val="405E0C55"/>
    <w:rsid w:val="406B1B1C"/>
    <w:rsid w:val="407025DB"/>
    <w:rsid w:val="40A33855"/>
    <w:rsid w:val="40A35683"/>
    <w:rsid w:val="40EF2A79"/>
    <w:rsid w:val="410B5EE9"/>
    <w:rsid w:val="41183CE8"/>
    <w:rsid w:val="412C0532"/>
    <w:rsid w:val="417B430D"/>
    <w:rsid w:val="419D22F9"/>
    <w:rsid w:val="41AC53A5"/>
    <w:rsid w:val="41AF732F"/>
    <w:rsid w:val="42030B3C"/>
    <w:rsid w:val="421B67B2"/>
    <w:rsid w:val="421D6BAA"/>
    <w:rsid w:val="42496F60"/>
    <w:rsid w:val="42750B75"/>
    <w:rsid w:val="42C615B8"/>
    <w:rsid w:val="42D12D2E"/>
    <w:rsid w:val="42F57FC1"/>
    <w:rsid w:val="435070BC"/>
    <w:rsid w:val="43FC64BB"/>
    <w:rsid w:val="447621AA"/>
    <w:rsid w:val="448B4867"/>
    <w:rsid w:val="455166C1"/>
    <w:rsid w:val="45BC6CA2"/>
    <w:rsid w:val="45E53041"/>
    <w:rsid w:val="45EA4C65"/>
    <w:rsid w:val="46511AE0"/>
    <w:rsid w:val="465567E7"/>
    <w:rsid w:val="46937D0A"/>
    <w:rsid w:val="46EC2AD3"/>
    <w:rsid w:val="47786341"/>
    <w:rsid w:val="47847E29"/>
    <w:rsid w:val="479547CB"/>
    <w:rsid w:val="47C50BEE"/>
    <w:rsid w:val="483D4D8A"/>
    <w:rsid w:val="4851046D"/>
    <w:rsid w:val="487A1ACE"/>
    <w:rsid w:val="48852003"/>
    <w:rsid w:val="48BF152D"/>
    <w:rsid w:val="48DB76B4"/>
    <w:rsid w:val="48E0632E"/>
    <w:rsid w:val="48E521DB"/>
    <w:rsid w:val="48E80C0D"/>
    <w:rsid w:val="48E84F73"/>
    <w:rsid w:val="4948046D"/>
    <w:rsid w:val="496021C8"/>
    <w:rsid w:val="49687EE9"/>
    <w:rsid w:val="49701659"/>
    <w:rsid w:val="49A5461D"/>
    <w:rsid w:val="49B137D9"/>
    <w:rsid w:val="49B155E8"/>
    <w:rsid w:val="49B97379"/>
    <w:rsid w:val="49DC2CDB"/>
    <w:rsid w:val="49DD62F6"/>
    <w:rsid w:val="4A3E3BD7"/>
    <w:rsid w:val="4A8642E2"/>
    <w:rsid w:val="4ADF510C"/>
    <w:rsid w:val="4AEE78FE"/>
    <w:rsid w:val="4B28161A"/>
    <w:rsid w:val="4B3603B7"/>
    <w:rsid w:val="4B626E35"/>
    <w:rsid w:val="4B9D47B3"/>
    <w:rsid w:val="4BB5639C"/>
    <w:rsid w:val="4BFE3359"/>
    <w:rsid w:val="4C1F3E90"/>
    <w:rsid w:val="4C40066C"/>
    <w:rsid w:val="4C65072B"/>
    <w:rsid w:val="4D2407F9"/>
    <w:rsid w:val="4D3B650F"/>
    <w:rsid w:val="4D6131C4"/>
    <w:rsid w:val="4D640612"/>
    <w:rsid w:val="4DA555C1"/>
    <w:rsid w:val="4DAD5B3C"/>
    <w:rsid w:val="4DC26611"/>
    <w:rsid w:val="4DD02869"/>
    <w:rsid w:val="4DF16420"/>
    <w:rsid w:val="4DF6743A"/>
    <w:rsid w:val="4DF831B6"/>
    <w:rsid w:val="4E154AED"/>
    <w:rsid w:val="4E4B35E0"/>
    <w:rsid w:val="4E906854"/>
    <w:rsid w:val="4EA3521B"/>
    <w:rsid w:val="4EE80213"/>
    <w:rsid w:val="4EF30C53"/>
    <w:rsid w:val="4EFF0359"/>
    <w:rsid w:val="4F312282"/>
    <w:rsid w:val="4F547746"/>
    <w:rsid w:val="4F6C7122"/>
    <w:rsid w:val="4FAC7818"/>
    <w:rsid w:val="4FBD7824"/>
    <w:rsid w:val="4FDB425B"/>
    <w:rsid w:val="4FEB1EB7"/>
    <w:rsid w:val="4FEF1BF1"/>
    <w:rsid w:val="501102E1"/>
    <w:rsid w:val="5027564F"/>
    <w:rsid w:val="50381EFE"/>
    <w:rsid w:val="50403A7D"/>
    <w:rsid w:val="504437C8"/>
    <w:rsid w:val="5085416A"/>
    <w:rsid w:val="50D161AE"/>
    <w:rsid w:val="50F25879"/>
    <w:rsid w:val="50F36E79"/>
    <w:rsid w:val="51031F19"/>
    <w:rsid w:val="513633AC"/>
    <w:rsid w:val="51550F91"/>
    <w:rsid w:val="51D60875"/>
    <w:rsid w:val="51DA7F46"/>
    <w:rsid w:val="52086FB4"/>
    <w:rsid w:val="530219FE"/>
    <w:rsid w:val="530C0F01"/>
    <w:rsid w:val="53444F7B"/>
    <w:rsid w:val="53593D01"/>
    <w:rsid w:val="53FF37FC"/>
    <w:rsid w:val="54770288"/>
    <w:rsid w:val="547A2400"/>
    <w:rsid w:val="54A454D1"/>
    <w:rsid w:val="54A47A80"/>
    <w:rsid w:val="550718AA"/>
    <w:rsid w:val="55122F21"/>
    <w:rsid w:val="5520738B"/>
    <w:rsid w:val="5545294A"/>
    <w:rsid w:val="55A64FBD"/>
    <w:rsid w:val="56527502"/>
    <w:rsid w:val="56A86E30"/>
    <w:rsid w:val="56C449A6"/>
    <w:rsid w:val="57CE709F"/>
    <w:rsid w:val="57D414C7"/>
    <w:rsid w:val="57E50066"/>
    <w:rsid w:val="57EF1354"/>
    <w:rsid w:val="58515970"/>
    <w:rsid w:val="58527D84"/>
    <w:rsid w:val="58874DD4"/>
    <w:rsid w:val="58975E90"/>
    <w:rsid w:val="58B43AFA"/>
    <w:rsid w:val="58B83333"/>
    <w:rsid w:val="58CB47DF"/>
    <w:rsid w:val="58DD5502"/>
    <w:rsid w:val="59293B67"/>
    <w:rsid w:val="59370CC4"/>
    <w:rsid w:val="59631D9A"/>
    <w:rsid w:val="599A34FC"/>
    <w:rsid w:val="59AC2D12"/>
    <w:rsid w:val="59E5353F"/>
    <w:rsid w:val="59FC717C"/>
    <w:rsid w:val="5A7F2826"/>
    <w:rsid w:val="5AB55690"/>
    <w:rsid w:val="5ACB1BC1"/>
    <w:rsid w:val="5AF70086"/>
    <w:rsid w:val="5B3B31DF"/>
    <w:rsid w:val="5B5B0CD6"/>
    <w:rsid w:val="5B61642C"/>
    <w:rsid w:val="5B7B051E"/>
    <w:rsid w:val="5B8324F1"/>
    <w:rsid w:val="5BC22DAA"/>
    <w:rsid w:val="5BCC3C8B"/>
    <w:rsid w:val="5C8D6EC6"/>
    <w:rsid w:val="5C971117"/>
    <w:rsid w:val="5D172CE4"/>
    <w:rsid w:val="5DE637F1"/>
    <w:rsid w:val="5E4F26CC"/>
    <w:rsid w:val="5E503743"/>
    <w:rsid w:val="5E6957C1"/>
    <w:rsid w:val="5E9805AF"/>
    <w:rsid w:val="5EE8683C"/>
    <w:rsid w:val="5F1471ED"/>
    <w:rsid w:val="5F4578E7"/>
    <w:rsid w:val="5F5A2395"/>
    <w:rsid w:val="5F5F66B6"/>
    <w:rsid w:val="5F731AC8"/>
    <w:rsid w:val="5FB25469"/>
    <w:rsid w:val="5FDC48B5"/>
    <w:rsid w:val="600B608D"/>
    <w:rsid w:val="603D2E3A"/>
    <w:rsid w:val="60426E0A"/>
    <w:rsid w:val="60524668"/>
    <w:rsid w:val="609C10A5"/>
    <w:rsid w:val="612E1517"/>
    <w:rsid w:val="61B45EE2"/>
    <w:rsid w:val="61E27492"/>
    <w:rsid w:val="61F709DC"/>
    <w:rsid w:val="623C41DF"/>
    <w:rsid w:val="626C3AD2"/>
    <w:rsid w:val="62D0463F"/>
    <w:rsid w:val="62DC0344"/>
    <w:rsid w:val="634355BA"/>
    <w:rsid w:val="63594BDA"/>
    <w:rsid w:val="63635059"/>
    <w:rsid w:val="63750E47"/>
    <w:rsid w:val="640C47AA"/>
    <w:rsid w:val="642530D2"/>
    <w:rsid w:val="64255CF6"/>
    <w:rsid w:val="64CC0858"/>
    <w:rsid w:val="65132A8F"/>
    <w:rsid w:val="65905648"/>
    <w:rsid w:val="659C3619"/>
    <w:rsid w:val="65F35E3C"/>
    <w:rsid w:val="668C4743"/>
    <w:rsid w:val="66A42410"/>
    <w:rsid w:val="66A51398"/>
    <w:rsid w:val="66B91420"/>
    <w:rsid w:val="66E91DA4"/>
    <w:rsid w:val="66F44096"/>
    <w:rsid w:val="670A0EF1"/>
    <w:rsid w:val="67A82780"/>
    <w:rsid w:val="67AB5275"/>
    <w:rsid w:val="67CD2682"/>
    <w:rsid w:val="68135527"/>
    <w:rsid w:val="68C006D4"/>
    <w:rsid w:val="68E94104"/>
    <w:rsid w:val="68F07F0C"/>
    <w:rsid w:val="691B53D2"/>
    <w:rsid w:val="691F3768"/>
    <w:rsid w:val="69521573"/>
    <w:rsid w:val="696B2E87"/>
    <w:rsid w:val="69C71513"/>
    <w:rsid w:val="6A114F5F"/>
    <w:rsid w:val="6A176EBA"/>
    <w:rsid w:val="6A562F9A"/>
    <w:rsid w:val="6A790759"/>
    <w:rsid w:val="6A7F63ED"/>
    <w:rsid w:val="6AB0555B"/>
    <w:rsid w:val="6AB234AB"/>
    <w:rsid w:val="6ADD4D4C"/>
    <w:rsid w:val="6AF13C15"/>
    <w:rsid w:val="6B08606E"/>
    <w:rsid w:val="6B133889"/>
    <w:rsid w:val="6B3B4476"/>
    <w:rsid w:val="6B3F1A43"/>
    <w:rsid w:val="6B7878C5"/>
    <w:rsid w:val="6BDE3DB5"/>
    <w:rsid w:val="6BE06118"/>
    <w:rsid w:val="6C147BA3"/>
    <w:rsid w:val="6C510D6B"/>
    <w:rsid w:val="6C6C11EE"/>
    <w:rsid w:val="6CD22D22"/>
    <w:rsid w:val="6D085414"/>
    <w:rsid w:val="6D2B12FF"/>
    <w:rsid w:val="6D3358AE"/>
    <w:rsid w:val="6D795A3A"/>
    <w:rsid w:val="6D9B2C8C"/>
    <w:rsid w:val="6DB013F8"/>
    <w:rsid w:val="6DF834E8"/>
    <w:rsid w:val="6DF851BD"/>
    <w:rsid w:val="6DFC2656"/>
    <w:rsid w:val="6E6574DF"/>
    <w:rsid w:val="6E6B4BA7"/>
    <w:rsid w:val="6E882142"/>
    <w:rsid w:val="6F184CB0"/>
    <w:rsid w:val="6F734054"/>
    <w:rsid w:val="6F912179"/>
    <w:rsid w:val="6FB432E4"/>
    <w:rsid w:val="70241B9E"/>
    <w:rsid w:val="70342C33"/>
    <w:rsid w:val="703F69D4"/>
    <w:rsid w:val="7041323A"/>
    <w:rsid w:val="706A7177"/>
    <w:rsid w:val="70771EA1"/>
    <w:rsid w:val="71242E61"/>
    <w:rsid w:val="716C6309"/>
    <w:rsid w:val="717C72B8"/>
    <w:rsid w:val="71AC7022"/>
    <w:rsid w:val="71C55F23"/>
    <w:rsid w:val="71C74969"/>
    <w:rsid w:val="71EE1848"/>
    <w:rsid w:val="720927D3"/>
    <w:rsid w:val="729D3834"/>
    <w:rsid w:val="72CD399D"/>
    <w:rsid w:val="72DE7602"/>
    <w:rsid w:val="73754A61"/>
    <w:rsid w:val="73B3320F"/>
    <w:rsid w:val="73F67528"/>
    <w:rsid w:val="740B27F4"/>
    <w:rsid w:val="743D5B25"/>
    <w:rsid w:val="743F175E"/>
    <w:rsid w:val="746D388E"/>
    <w:rsid w:val="74A628E6"/>
    <w:rsid w:val="74B17A7A"/>
    <w:rsid w:val="74BA27DF"/>
    <w:rsid w:val="74F050E9"/>
    <w:rsid w:val="755C277B"/>
    <w:rsid w:val="75680989"/>
    <w:rsid w:val="757852F6"/>
    <w:rsid w:val="75874106"/>
    <w:rsid w:val="75D91963"/>
    <w:rsid w:val="76202076"/>
    <w:rsid w:val="764834CF"/>
    <w:rsid w:val="765B6C21"/>
    <w:rsid w:val="765C421A"/>
    <w:rsid w:val="76627CA2"/>
    <w:rsid w:val="76644683"/>
    <w:rsid w:val="76767F28"/>
    <w:rsid w:val="768D668E"/>
    <w:rsid w:val="76FD35AD"/>
    <w:rsid w:val="7709593C"/>
    <w:rsid w:val="77250687"/>
    <w:rsid w:val="773B0F4E"/>
    <w:rsid w:val="774502E9"/>
    <w:rsid w:val="776F1B42"/>
    <w:rsid w:val="77BD725E"/>
    <w:rsid w:val="781C344D"/>
    <w:rsid w:val="78361C89"/>
    <w:rsid w:val="785043F1"/>
    <w:rsid w:val="7857355E"/>
    <w:rsid w:val="790B6B9D"/>
    <w:rsid w:val="792A003C"/>
    <w:rsid w:val="79394403"/>
    <w:rsid w:val="79A4194C"/>
    <w:rsid w:val="79A46373"/>
    <w:rsid w:val="79B82396"/>
    <w:rsid w:val="79CD0628"/>
    <w:rsid w:val="79E611DF"/>
    <w:rsid w:val="7A032512"/>
    <w:rsid w:val="7A242084"/>
    <w:rsid w:val="7A574C10"/>
    <w:rsid w:val="7A8772A3"/>
    <w:rsid w:val="7AD6607C"/>
    <w:rsid w:val="7AE2097E"/>
    <w:rsid w:val="7B48665E"/>
    <w:rsid w:val="7C694787"/>
    <w:rsid w:val="7C8561DF"/>
    <w:rsid w:val="7C9A00E3"/>
    <w:rsid w:val="7C9D5BBD"/>
    <w:rsid w:val="7CE06E2F"/>
    <w:rsid w:val="7CEC1640"/>
    <w:rsid w:val="7D0B3B7E"/>
    <w:rsid w:val="7D16288A"/>
    <w:rsid w:val="7D20578D"/>
    <w:rsid w:val="7D277330"/>
    <w:rsid w:val="7D3C5597"/>
    <w:rsid w:val="7DC85574"/>
    <w:rsid w:val="7E2237F9"/>
    <w:rsid w:val="7E5661AC"/>
    <w:rsid w:val="7EEE5CBE"/>
    <w:rsid w:val="7F016EF9"/>
    <w:rsid w:val="7F775215"/>
    <w:rsid w:val="7FF941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仿宋" w:hAnsi="仿宋" w:eastAsia="仿宋" w:cs="仿宋"/>
      <w:sz w:val="22"/>
      <w:szCs w:val="22"/>
      <w:lang w:val="zh-CN" w:eastAsia="zh-CN" w:bidi="zh-CN"/>
    </w:rPr>
  </w:style>
  <w:style w:type="paragraph" w:styleId="2">
    <w:name w:val="heading 1"/>
    <w:basedOn w:val="1"/>
    <w:next w:val="1"/>
    <w:qFormat/>
    <w:uiPriority w:val="1"/>
    <w:pPr>
      <w:ind w:left="721" w:right="998"/>
      <w:jc w:val="center"/>
      <w:outlineLvl w:val="0"/>
    </w:pPr>
    <w:rPr>
      <w:rFonts w:ascii="黑体" w:hAnsi="黑体" w:eastAsia="黑体" w:cs="黑体"/>
      <w:b/>
      <w:bCs/>
      <w:sz w:val="32"/>
      <w:szCs w:val="32"/>
    </w:rPr>
  </w:style>
  <w:style w:type="paragraph" w:styleId="3">
    <w:name w:val="heading 2"/>
    <w:basedOn w:val="1"/>
    <w:next w:val="1"/>
    <w:link w:val="22"/>
    <w:qFormat/>
    <w:uiPriority w:val="1"/>
    <w:pPr>
      <w:ind w:left="1386" w:hanging="705"/>
      <w:outlineLvl w:val="1"/>
    </w:pPr>
    <w:rPr>
      <w:b/>
      <w:bCs/>
      <w:sz w:val="28"/>
      <w:szCs w:val="28"/>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3"/>
    <w:qFormat/>
    <w:uiPriority w:val="0"/>
  </w:style>
  <w:style w:type="paragraph" w:styleId="6">
    <w:name w:val="Body Text"/>
    <w:basedOn w:val="1"/>
    <w:qFormat/>
    <w:uiPriority w:val="1"/>
    <w:pPr>
      <w:ind w:left="120"/>
    </w:pPr>
    <w:rPr>
      <w:sz w:val="28"/>
      <w:szCs w:val="28"/>
    </w:rPr>
  </w:style>
  <w:style w:type="paragraph" w:styleId="7">
    <w:name w:val="Balloon Text"/>
    <w:basedOn w:val="1"/>
    <w:link w:val="25"/>
    <w:semiHidden/>
    <w:unhideWhenUsed/>
    <w:qFormat/>
    <w:uiPriority w:val="0"/>
    <w:rPr>
      <w:sz w:val="18"/>
      <w:szCs w:val="18"/>
    </w:rPr>
  </w:style>
  <w:style w:type="paragraph" w:styleId="8">
    <w:name w:val="footer"/>
    <w:basedOn w:val="1"/>
    <w:link w:val="21"/>
    <w:qFormat/>
    <w:uiPriority w:val="0"/>
    <w:pPr>
      <w:tabs>
        <w:tab w:val="center" w:pos="4153"/>
        <w:tab w:val="right" w:pos="8306"/>
      </w:tabs>
      <w:snapToGrid w:val="0"/>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4"/>
    <w:semiHidden/>
    <w:unhideWhenUsed/>
    <w:qFormat/>
    <w:uiPriority w:val="0"/>
    <w:rPr>
      <w:b/>
      <w:bCs/>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qFormat/>
    <w:uiPriority w:val="0"/>
    <w:rPr>
      <w:color w:val="800080" w:themeColor="followedHyperlink"/>
      <w:u w:val="single"/>
      <w14:textFill>
        <w14:solidFill>
          <w14:schemeClr w14:val="folHlink"/>
        </w14:solidFill>
      </w14:textFill>
    </w:rPr>
  </w:style>
  <w:style w:type="character" w:styleId="15">
    <w:name w:val="Hyperlink"/>
    <w:basedOn w:val="13"/>
    <w:qFormat/>
    <w:uiPriority w:val="99"/>
    <w:rPr>
      <w:color w:val="0000FF"/>
      <w:u w:val="single"/>
    </w:rPr>
  </w:style>
  <w:style w:type="character" w:styleId="16">
    <w:name w:val="annotation reference"/>
    <w:basedOn w:val="13"/>
    <w:qFormat/>
    <w:uiPriority w:val="0"/>
    <w:rPr>
      <w:sz w:val="21"/>
      <w:szCs w:val="21"/>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386" w:hanging="705"/>
    </w:pPr>
  </w:style>
  <w:style w:type="paragraph" w:customStyle="1" w:styleId="19">
    <w:name w:val="Table Paragraph"/>
    <w:basedOn w:val="1"/>
    <w:qFormat/>
    <w:uiPriority w:val="1"/>
  </w:style>
  <w:style w:type="character" w:customStyle="1" w:styleId="20">
    <w:name w:val="页眉 字符"/>
    <w:basedOn w:val="13"/>
    <w:link w:val="9"/>
    <w:qFormat/>
    <w:uiPriority w:val="0"/>
    <w:rPr>
      <w:rFonts w:ascii="仿宋" w:hAnsi="仿宋" w:eastAsia="仿宋" w:cs="仿宋"/>
      <w:sz w:val="18"/>
      <w:szCs w:val="18"/>
      <w:lang w:val="zh-CN" w:bidi="zh-CN"/>
    </w:rPr>
  </w:style>
  <w:style w:type="character" w:customStyle="1" w:styleId="21">
    <w:name w:val="页脚 字符"/>
    <w:basedOn w:val="13"/>
    <w:link w:val="8"/>
    <w:qFormat/>
    <w:uiPriority w:val="0"/>
    <w:rPr>
      <w:rFonts w:ascii="仿宋" w:hAnsi="仿宋" w:eastAsia="仿宋" w:cs="仿宋"/>
      <w:sz w:val="18"/>
      <w:szCs w:val="18"/>
      <w:lang w:val="zh-CN" w:bidi="zh-CN"/>
    </w:rPr>
  </w:style>
  <w:style w:type="character" w:customStyle="1" w:styleId="22">
    <w:name w:val="标题 2 字符"/>
    <w:basedOn w:val="13"/>
    <w:link w:val="3"/>
    <w:qFormat/>
    <w:uiPriority w:val="1"/>
    <w:rPr>
      <w:rFonts w:ascii="仿宋" w:hAnsi="仿宋" w:eastAsia="仿宋" w:cs="仿宋"/>
      <w:b/>
      <w:bCs/>
      <w:sz w:val="28"/>
      <w:szCs w:val="28"/>
      <w:lang w:val="zh-CN" w:bidi="zh-CN"/>
    </w:rPr>
  </w:style>
  <w:style w:type="character" w:customStyle="1" w:styleId="23">
    <w:name w:val="批注文字 字符"/>
    <w:basedOn w:val="13"/>
    <w:link w:val="5"/>
    <w:qFormat/>
    <w:uiPriority w:val="0"/>
    <w:rPr>
      <w:rFonts w:ascii="仿宋" w:hAnsi="仿宋" w:eastAsia="仿宋" w:cs="仿宋"/>
      <w:sz w:val="22"/>
      <w:szCs w:val="22"/>
      <w:lang w:val="zh-CN" w:bidi="zh-CN"/>
    </w:rPr>
  </w:style>
  <w:style w:type="character" w:customStyle="1" w:styleId="24">
    <w:name w:val="批注主题 字符"/>
    <w:basedOn w:val="23"/>
    <w:link w:val="10"/>
    <w:semiHidden/>
    <w:qFormat/>
    <w:uiPriority w:val="0"/>
    <w:rPr>
      <w:rFonts w:ascii="仿宋" w:hAnsi="仿宋" w:eastAsia="仿宋" w:cs="仿宋"/>
      <w:b/>
      <w:bCs/>
      <w:sz w:val="22"/>
      <w:szCs w:val="22"/>
      <w:lang w:val="zh-CN" w:bidi="zh-CN"/>
    </w:rPr>
  </w:style>
  <w:style w:type="character" w:customStyle="1" w:styleId="25">
    <w:name w:val="批注框文本 字符"/>
    <w:basedOn w:val="13"/>
    <w:link w:val="7"/>
    <w:semiHidden/>
    <w:qFormat/>
    <w:uiPriority w:val="0"/>
    <w:rPr>
      <w:rFonts w:ascii="仿宋" w:hAnsi="仿宋" w:eastAsia="仿宋" w:cs="仿宋"/>
      <w:sz w:val="18"/>
      <w:szCs w:val="18"/>
      <w:lang w:val="zh-CN" w:bidi="zh-CN"/>
    </w:rPr>
  </w:style>
  <w:style w:type="character" w:customStyle="1" w:styleId="26">
    <w:name w:val="font51"/>
    <w:basedOn w:val="13"/>
    <w:qFormat/>
    <w:uiPriority w:val="0"/>
    <w:rPr>
      <w:rFonts w:hint="default" w:ascii="Times New Roman" w:hAnsi="Times New Roman" w:cs="Times New Roman"/>
      <w:color w:val="000000"/>
      <w:sz w:val="24"/>
      <w:szCs w:val="24"/>
      <w:u w:val="none"/>
    </w:rPr>
  </w:style>
  <w:style w:type="character" w:customStyle="1" w:styleId="27">
    <w:name w:val="font41"/>
    <w:basedOn w:val="13"/>
    <w:uiPriority w:val="0"/>
    <w:rPr>
      <w:rFonts w:ascii="仿宋_GB2312" w:eastAsia="仿宋_GB2312" w:cs="仿宋_GB2312"/>
      <w:b/>
      <w:bCs/>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5E5D97-298B-4411-8311-409D1B906B2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4536</Words>
  <Characters>4789</Characters>
  <Lines>40</Lines>
  <Paragraphs>11</Paragraphs>
  <TotalTime>165</TotalTime>
  <ScaleCrop>false</ScaleCrop>
  <LinksUpToDate>false</LinksUpToDate>
  <CharactersWithSpaces>5367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2022-04-25T02:54:00Z</dcterms:created>
  <dc:creator>赖照佳</dc:creator>
  <cp:lastModifiedBy>星殒·化尘</cp:lastModifiedBy>
  <cp:lastPrinted>2022-03-15T04:18:00Z</cp:lastPrinted>
  <dcterms:modified xsi:type="dcterms:W3CDTF">2022-05-11T05:24:07Z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WPS 文字</vt:lpwstr>
  </property>
  <property fmtid="{D5CDD505-2E9C-101B-9397-08002B2CF9AE}" pid="4" name="LastSaved">
    <vt:filetime>2019-08-24T00:00:00Z</vt:filetime>
  </property>
  <property fmtid="{D5CDD505-2E9C-101B-9397-08002B2CF9AE}" pid="5" name="KSOProductBuildVer">
    <vt:lpwstr>2052-11.1.0.11636</vt:lpwstr>
  </property>
  <property fmtid="{D5CDD505-2E9C-101B-9397-08002B2CF9AE}" pid="6" name="ICV">
    <vt:lpwstr>65D8D814C42F441DB869B943BD964201</vt:lpwstr>
  </property>
</Properties>
</file>