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520" w:lineRule="exact"/>
        <w:ind w:left="0"/>
        <w:jc w:val="both"/>
        <w:rPr>
          <w:rFonts w:ascii="Times New Roman" w:hAnsi="Times New Roman" w:cs="Times New Roman"/>
        </w:rPr>
      </w:pPr>
      <w:r>
        <w:rPr>
          <w:rFonts w:ascii="Times New Roman" w:hAnsi="Times New Roman" w:cs="Times New Roman"/>
          <w:lang w:val="en-US" w:bidi="ar-SA"/>
        </w:rPr>
        <w:drawing>
          <wp:anchor distT="0" distB="0" distL="0" distR="0" simplePos="0" relativeHeight="251660288" behindDoc="1" locked="0" layoutInCell="1" allowOverlap="1">
            <wp:simplePos x="0" y="0"/>
            <wp:positionH relativeFrom="page">
              <wp:posOffset>-4445</wp:posOffset>
            </wp:positionH>
            <wp:positionV relativeFrom="margin">
              <wp:posOffset>-608965</wp:posOffset>
            </wp:positionV>
            <wp:extent cx="6980555" cy="9194165"/>
            <wp:effectExtent l="0" t="0" r="0" b="698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6980555" cy="9194165"/>
                    </a:xfrm>
                    <a:prstGeom prst="rect">
                      <a:avLst/>
                    </a:prstGeom>
                  </pic:spPr>
                </pic:pic>
              </a:graphicData>
            </a:graphic>
          </wp:anchor>
        </w:drawing>
      </w:r>
    </w:p>
    <w:p>
      <w:pPr>
        <w:pStyle w:val="6"/>
        <w:spacing w:line="520" w:lineRule="exact"/>
        <w:ind w:left="0"/>
        <w:jc w:val="both"/>
        <w:rPr>
          <w:rFonts w:ascii="Times New Roman" w:hAnsi="Times New Roman" w:eastAsia="等线" w:cs="Times New Roman"/>
          <w:b/>
          <w:sz w:val="32"/>
          <w:szCs w:val="32"/>
          <w:lang w:val="en-US"/>
        </w:rPr>
      </w:pPr>
      <w:r>
        <w:rPr>
          <w:rFonts w:hint="eastAsia" w:ascii="Times New Roman" w:hAnsi="Times New Roman" w:eastAsia="等线" w:cs="Times New Roman"/>
          <w:b/>
          <w:sz w:val="32"/>
          <w:szCs w:val="32"/>
          <w:lang w:val="en-US"/>
        </w:rPr>
        <w:t xml:space="preserve">         </w:t>
      </w:r>
    </w:p>
    <w:p>
      <w:pPr>
        <w:spacing w:before="56" w:line="520" w:lineRule="exact"/>
        <w:ind w:right="995"/>
        <w:jc w:val="center"/>
        <w:rPr>
          <w:rFonts w:ascii="宋体" w:hAnsi="宋体" w:eastAsia="宋体" w:cs="宋体"/>
          <w:b/>
          <w:bCs/>
          <w:color w:val="000000"/>
          <w:sz w:val="24"/>
          <w:szCs w:val="24"/>
          <w:lang w:val="en-US" w:bidi="ar-SA"/>
        </w:rPr>
      </w:pPr>
      <w:r>
        <w:rPr>
          <w:rFonts w:hint="eastAsia" w:ascii="Times New Roman" w:hAnsi="Times New Roman" w:eastAsia="等线" w:cs="Times New Roman"/>
          <w:b/>
          <w:sz w:val="32"/>
          <w:szCs w:val="32"/>
          <w:lang w:val="en-US"/>
        </w:rPr>
        <w:t xml:space="preserve">         </w:t>
      </w:r>
      <w:r>
        <w:rPr>
          <w:rFonts w:hint="eastAsia" w:ascii="宋体" w:hAnsi="宋体" w:eastAsia="宋体" w:cs="宋体"/>
          <w:b/>
          <w:sz w:val="24"/>
          <w:szCs w:val="24"/>
        </w:rPr>
        <w:t>上大团</w:t>
      </w:r>
      <w:r>
        <w:rPr>
          <w:rFonts w:hint="eastAsia" w:ascii="宋体" w:hAnsi="宋体" w:eastAsia="宋体" w:cs="宋体"/>
          <w:b/>
          <w:bCs/>
          <w:color w:val="000000"/>
          <w:sz w:val="24"/>
          <w:szCs w:val="24"/>
          <w:lang w:val="en-US" w:bidi="ar-SA"/>
        </w:rPr>
        <w:t>【2022】</w:t>
      </w:r>
      <w:r>
        <w:rPr>
          <w:rFonts w:ascii="宋体" w:hAnsi="宋体" w:eastAsia="宋体" w:cs="宋体"/>
          <w:b/>
          <w:bCs/>
          <w:color w:val="000000"/>
          <w:sz w:val="24"/>
          <w:szCs w:val="24"/>
          <w:lang w:val="en-US" w:bidi="ar-SA"/>
        </w:rPr>
        <w:t>3</w:t>
      </w:r>
      <w:r>
        <w:rPr>
          <w:rFonts w:hint="eastAsia" w:ascii="宋体" w:hAnsi="宋体" w:eastAsia="宋体" w:cs="宋体"/>
          <w:b/>
          <w:bCs/>
          <w:color w:val="000000"/>
          <w:sz w:val="24"/>
          <w:szCs w:val="24"/>
          <w:lang w:val="en-US" w:bidi="ar-SA"/>
        </w:rPr>
        <w:t>号</w:t>
      </w:r>
    </w:p>
    <w:p>
      <w:pPr>
        <w:spacing w:before="56" w:line="520" w:lineRule="exact"/>
        <w:ind w:right="995"/>
        <w:jc w:val="center"/>
        <w:rPr>
          <w:rFonts w:ascii="Times New Roman" w:hAnsi="Times New Roman" w:eastAsia="等线" w:cs="Times New Roman"/>
          <w:b/>
          <w:sz w:val="32"/>
          <w:szCs w:val="32"/>
        </w:rPr>
      </w:pPr>
    </w:p>
    <w:p>
      <w:pPr>
        <w:spacing w:line="560" w:lineRule="exact"/>
        <w:jc w:val="center"/>
        <w:rPr>
          <w:rFonts w:ascii="黑体" w:hAnsi="黑体" w:eastAsia="黑体" w:cs="Times New Roman"/>
          <w:b/>
          <w:bCs/>
          <w:sz w:val="32"/>
          <w:szCs w:val="32"/>
          <w:lang w:eastAsia="zh-Hans"/>
        </w:rPr>
      </w:pPr>
      <w:r>
        <w:rPr>
          <w:rFonts w:hint="eastAsia" w:ascii="黑体" w:hAnsi="黑体" w:eastAsia="黑体" w:cs="Times New Roman"/>
          <w:b/>
          <w:bCs/>
          <w:sz w:val="32"/>
          <w:szCs w:val="32"/>
        </w:rPr>
        <w:t>关于</w:t>
      </w:r>
      <w:r>
        <w:rPr>
          <w:rFonts w:hint="eastAsia" w:ascii="黑体" w:hAnsi="黑体" w:eastAsia="黑体" w:cs="Times New Roman"/>
          <w:b/>
          <w:bCs/>
          <w:sz w:val="32"/>
          <w:szCs w:val="32"/>
          <w:lang w:eastAsia="zh-Hans"/>
        </w:rPr>
        <w:t>开展上海大学共青团</w:t>
      </w:r>
    </w:p>
    <w:p>
      <w:pPr>
        <w:pStyle w:val="2"/>
        <w:spacing w:line="520" w:lineRule="exact"/>
        <w:ind w:left="720"/>
        <w:rPr>
          <w:rFonts w:cs="Times New Roman"/>
        </w:rPr>
      </w:pPr>
      <w:r>
        <w:rPr>
          <w:rFonts w:hint="eastAsia" w:cs="Times New Roman"/>
          <w:lang w:eastAsia="zh-Hans"/>
        </w:rPr>
        <w:t>疫情防控专项实践课题申报的通知</w:t>
      </w:r>
    </w:p>
    <w:p>
      <w:pPr>
        <w:pStyle w:val="3"/>
        <w:spacing w:before="240" w:line="570" w:lineRule="exact"/>
        <w:ind w:left="0" w:firstLine="0"/>
        <w:rPr>
          <w:rFonts w:cs="Times New Roman"/>
          <w:sz w:val="32"/>
          <w:szCs w:val="32"/>
        </w:rPr>
      </w:pPr>
      <w:r>
        <w:rPr>
          <w:rFonts w:cs="Times New Roman"/>
          <w:sz w:val="32"/>
          <w:szCs w:val="32"/>
        </w:rPr>
        <w:t>各</w:t>
      </w:r>
      <w:r>
        <w:rPr>
          <w:rFonts w:hint="eastAsia" w:cs="Times New Roman"/>
          <w:sz w:val="32"/>
          <w:szCs w:val="32"/>
        </w:rPr>
        <w:t>二级团组织：</w:t>
      </w:r>
      <w:r>
        <w:rPr>
          <w:rFonts w:cs="Times New Roman"/>
          <w:sz w:val="32"/>
          <w:szCs w:val="32"/>
        </w:rPr>
        <w:t xml:space="preserve"> </w:t>
      </w:r>
    </w:p>
    <w:p>
      <w:pPr>
        <w:overflowPunct w:val="0"/>
        <w:spacing w:line="570" w:lineRule="exact"/>
        <w:ind w:firstLine="640"/>
        <w:jc w:val="both"/>
        <w:rPr>
          <w:sz w:val="32"/>
          <w:szCs w:val="32"/>
          <w:lang w:val="en-US"/>
        </w:rPr>
      </w:pPr>
      <w:r>
        <w:rPr>
          <w:rFonts w:hint="eastAsia"/>
          <w:sz w:val="32"/>
          <w:szCs w:val="32"/>
          <w:lang w:val="en-US" w:eastAsia="zh-Hans"/>
        </w:rPr>
        <w:t>当前疫情防控进入清零攻坚的关键阶段，为进一步强化我校师生抗击疫情、服务大局的责任担当意识，积极引导广大青年师生结合专业知识为抗击疫情贡献智慧和力量，校团委拟设立疫情防控专项实践课题，鼓励师生将研究成果应用在抗击疫情一线，助力打赢疫情防控阻击战。现将具体内容通知如下</w:t>
      </w:r>
      <w:r>
        <w:rPr>
          <w:rFonts w:hint="eastAsia"/>
          <w:sz w:val="32"/>
          <w:szCs w:val="32"/>
          <w:lang w:val="en-US"/>
        </w:rPr>
        <w:t xml:space="preserve">： </w:t>
      </w:r>
    </w:p>
    <w:p>
      <w:pPr>
        <w:spacing w:line="570" w:lineRule="exact"/>
        <w:ind w:firstLine="643" w:firstLineChars="200"/>
        <w:jc w:val="both"/>
        <w:rPr>
          <w:rFonts w:cs="Times New Roman"/>
          <w:b/>
          <w:sz w:val="32"/>
          <w:szCs w:val="32"/>
        </w:rPr>
      </w:pPr>
      <w:r>
        <w:rPr>
          <w:rFonts w:cs="Times New Roman"/>
          <w:b/>
          <w:sz w:val="32"/>
          <w:szCs w:val="32"/>
        </w:rPr>
        <w:t>一、</w:t>
      </w:r>
      <w:r>
        <w:rPr>
          <w:rFonts w:hint="eastAsia" w:cs="Times New Roman"/>
          <w:b/>
          <w:sz w:val="32"/>
          <w:szCs w:val="32"/>
          <w:lang w:val="en-US"/>
        </w:rPr>
        <w:t>课题类别</w:t>
      </w:r>
    </w:p>
    <w:p>
      <w:pPr>
        <w:overflowPunct w:val="0"/>
        <w:spacing w:line="570" w:lineRule="exact"/>
        <w:ind w:firstLine="640"/>
        <w:jc w:val="both"/>
        <w:rPr>
          <w:b/>
          <w:bCs/>
          <w:sz w:val="32"/>
          <w:szCs w:val="32"/>
          <w:lang w:val="en-US"/>
        </w:rPr>
      </w:pPr>
      <w:r>
        <w:rPr>
          <w:rFonts w:hint="eastAsia"/>
          <w:b/>
          <w:bCs/>
          <w:sz w:val="32"/>
          <w:szCs w:val="32"/>
          <w:lang w:val="en-US"/>
        </w:rPr>
        <w:t>（一）工作案例类</w:t>
      </w:r>
    </w:p>
    <w:p>
      <w:pPr>
        <w:overflowPunct w:val="0"/>
        <w:spacing w:line="570" w:lineRule="exact"/>
        <w:ind w:firstLine="640"/>
        <w:jc w:val="both"/>
        <w:rPr>
          <w:sz w:val="32"/>
          <w:szCs w:val="32"/>
          <w:lang w:val="en-US"/>
        </w:rPr>
      </w:pPr>
      <w:r>
        <w:rPr>
          <w:rFonts w:hint="eastAsia"/>
          <w:sz w:val="32"/>
          <w:szCs w:val="32"/>
          <w:lang w:val="en-US" w:eastAsia="zh-Hans"/>
        </w:rPr>
        <w:t>在疫情防控期间通过开展和参与主题教育、党团建设、志愿服务等实践工作，探索新理念，新做法以及形成相应的可复制、可推广的经验模式，着重思考和研究相关工作中思想引领作用的发挥和体现。</w:t>
      </w:r>
    </w:p>
    <w:p>
      <w:pPr>
        <w:overflowPunct w:val="0"/>
        <w:spacing w:line="570" w:lineRule="exact"/>
        <w:ind w:firstLine="640"/>
        <w:jc w:val="both"/>
        <w:rPr>
          <w:b/>
          <w:bCs/>
          <w:sz w:val="32"/>
          <w:szCs w:val="32"/>
          <w:lang w:val="en-US"/>
        </w:rPr>
      </w:pPr>
      <w:r>
        <w:rPr>
          <w:rFonts w:hint="eastAsia"/>
          <w:b/>
          <w:bCs/>
          <w:sz w:val="32"/>
          <w:szCs w:val="32"/>
          <w:lang w:val="en-US"/>
        </w:rPr>
        <w:t>（二）创新应用类</w:t>
      </w:r>
    </w:p>
    <w:p>
      <w:pPr>
        <w:overflowPunct w:val="0"/>
        <w:spacing w:line="570" w:lineRule="exact"/>
        <w:ind w:firstLine="640"/>
        <w:jc w:val="both"/>
        <w:rPr>
          <w:sz w:val="32"/>
          <w:szCs w:val="32"/>
          <w:lang w:val="en-US"/>
        </w:rPr>
      </w:pPr>
      <w:r>
        <w:rPr>
          <w:rFonts w:hint="eastAsia"/>
          <w:sz w:val="32"/>
          <w:szCs w:val="32"/>
          <w:lang w:val="en-US" w:eastAsia="zh-Hans"/>
        </w:rPr>
        <w:t>开发、设计、制作技术应用工具（如小程序、app等）以及新媒体产品（</w:t>
      </w:r>
      <w:r>
        <w:rPr>
          <w:sz w:val="32"/>
          <w:szCs w:val="32"/>
          <w:lang w:val="en-US" w:eastAsia="zh-Hans"/>
        </w:rPr>
        <w:t>H5网页、微视频等系列作品</w:t>
      </w:r>
      <w:r>
        <w:rPr>
          <w:rFonts w:hint="eastAsia"/>
          <w:sz w:val="32"/>
          <w:szCs w:val="32"/>
          <w:lang w:val="en-US" w:eastAsia="zh-Hans"/>
        </w:rPr>
        <w:t>），能够为疫情防控期间的宣传引导、管理服务等工作提供持续有效的支持，相关应用内容和技术标准必须符合国家的法律法规。</w:t>
      </w:r>
    </w:p>
    <w:p>
      <w:pPr>
        <w:spacing w:line="570" w:lineRule="exact"/>
        <w:ind w:firstLine="643" w:firstLineChars="200"/>
        <w:rPr>
          <w:b/>
          <w:bCs/>
          <w:sz w:val="32"/>
          <w:szCs w:val="32"/>
          <w:lang w:val="en-US"/>
        </w:rPr>
      </w:pPr>
      <w:r>
        <w:rPr>
          <w:rFonts w:hint="eastAsia"/>
          <w:b/>
          <w:bCs/>
          <w:sz w:val="32"/>
          <w:szCs w:val="32"/>
          <w:lang w:val="en-US"/>
        </w:rPr>
        <w:t>（三）社会调查类</w:t>
      </w:r>
    </w:p>
    <w:p>
      <w:pPr>
        <w:pStyle w:val="6"/>
        <w:spacing w:line="570" w:lineRule="exact"/>
        <w:ind w:firstLine="640" w:firstLineChars="200"/>
        <w:jc w:val="both"/>
        <w:rPr>
          <w:sz w:val="32"/>
          <w:szCs w:val="32"/>
          <w:lang w:val="en-US" w:eastAsia="zh-Hans"/>
        </w:rPr>
      </w:pPr>
      <w:r>
        <w:rPr>
          <w:rFonts w:hint="eastAsia"/>
          <w:sz w:val="32"/>
          <w:szCs w:val="32"/>
          <w:lang w:val="en-US" w:eastAsia="zh-Hans"/>
        </w:rPr>
        <w:t>围绕疫情防控期间的社会治理、民生保障、公共服务等相关主题，通过问卷调查、在线访谈等方式开展研究，做到数据详实、分析透彻、逻辑清晰，为持续优化和改进疫情防控工作提出可操作性的意见建议，供有关部门决策参考。</w:t>
      </w:r>
    </w:p>
    <w:p>
      <w:pPr>
        <w:spacing w:line="570" w:lineRule="exact"/>
        <w:ind w:firstLine="643" w:firstLineChars="200"/>
        <w:jc w:val="both"/>
        <w:rPr>
          <w:b/>
          <w:bCs/>
          <w:sz w:val="32"/>
          <w:szCs w:val="32"/>
        </w:rPr>
      </w:pPr>
      <w:r>
        <w:rPr>
          <w:rFonts w:hint="eastAsia"/>
          <w:b/>
          <w:bCs/>
          <w:sz w:val="32"/>
          <w:szCs w:val="32"/>
        </w:rPr>
        <w:t>二、</w:t>
      </w:r>
      <w:r>
        <w:rPr>
          <w:rFonts w:hint="eastAsia"/>
          <w:b/>
          <w:bCs/>
          <w:sz w:val="32"/>
          <w:szCs w:val="32"/>
          <w:lang w:val="en-US"/>
        </w:rPr>
        <w:t>申报对象</w:t>
      </w:r>
    </w:p>
    <w:p>
      <w:pPr>
        <w:spacing w:line="560" w:lineRule="exact"/>
        <w:ind w:firstLine="640" w:firstLineChars="200"/>
        <w:jc w:val="both"/>
        <w:rPr>
          <w:sz w:val="32"/>
          <w:szCs w:val="32"/>
          <w:lang w:val="en-US"/>
        </w:rPr>
      </w:pPr>
      <w:r>
        <w:rPr>
          <w:rFonts w:hint="eastAsia"/>
          <w:sz w:val="32"/>
          <w:szCs w:val="32"/>
          <w:lang w:val="en-US" w:eastAsia="zh-Hans"/>
        </w:rPr>
        <w:t>上海大学在岗在编教师与全日制在读学生。课题申报负责人可组建研究团队，邀请相关领域的专家学者牵头或参与，鼓励师生跨学科组队参与。</w:t>
      </w:r>
    </w:p>
    <w:p>
      <w:pPr>
        <w:pStyle w:val="6"/>
        <w:spacing w:line="570" w:lineRule="exact"/>
        <w:ind w:left="0" w:firstLine="623" w:firstLineChars="200"/>
        <w:jc w:val="both"/>
        <w:rPr>
          <w:rFonts w:cs="Times New Roman"/>
          <w:b/>
          <w:sz w:val="32"/>
          <w:szCs w:val="32"/>
          <w:lang w:val="en-US"/>
        </w:rPr>
      </w:pPr>
      <w:r>
        <w:rPr>
          <w:rFonts w:hint="eastAsia" w:cs="Times New Roman"/>
          <w:b/>
          <w:spacing w:val="-5"/>
          <w:sz w:val="32"/>
          <w:szCs w:val="32"/>
        </w:rPr>
        <w:t>三</w:t>
      </w:r>
      <w:r>
        <w:rPr>
          <w:rFonts w:cs="Times New Roman"/>
          <w:b/>
          <w:spacing w:val="-5"/>
          <w:sz w:val="32"/>
          <w:szCs w:val="32"/>
        </w:rPr>
        <w:t>、</w:t>
      </w:r>
      <w:r>
        <w:rPr>
          <w:rFonts w:hint="eastAsia" w:cs="Times New Roman"/>
          <w:b/>
          <w:spacing w:val="-5"/>
          <w:sz w:val="32"/>
          <w:szCs w:val="32"/>
          <w:lang w:val="en-US"/>
        </w:rPr>
        <w:t>申报</w:t>
      </w:r>
      <w:r>
        <w:rPr>
          <w:rFonts w:cs="Times New Roman"/>
          <w:b/>
          <w:spacing w:val="-5"/>
          <w:sz w:val="32"/>
          <w:szCs w:val="32"/>
        </w:rPr>
        <w:t>要求</w:t>
      </w:r>
    </w:p>
    <w:p>
      <w:pPr>
        <w:spacing w:line="560" w:lineRule="exact"/>
        <w:ind w:firstLine="640" w:firstLineChars="200"/>
        <w:jc w:val="both"/>
        <w:rPr>
          <w:sz w:val="32"/>
          <w:szCs w:val="32"/>
          <w:lang w:val="en-US" w:eastAsia="zh-Hans"/>
        </w:rPr>
      </w:pPr>
      <w:r>
        <w:rPr>
          <w:rFonts w:hint="eastAsia"/>
          <w:sz w:val="32"/>
          <w:szCs w:val="32"/>
          <w:lang w:val="en-US" w:eastAsia="zh-Hans"/>
        </w:rPr>
        <w:t>（一）</w:t>
      </w:r>
      <w:r>
        <w:rPr>
          <w:rFonts w:hint="eastAsia"/>
          <w:sz w:val="32"/>
          <w:szCs w:val="32"/>
          <w:lang w:eastAsia="zh-Hans"/>
        </w:rPr>
        <w:t>课题申请者填写《上海大学</w:t>
      </w:r>
      <w:r>
        <w:rPr>
          <w:rFonts w:hint="eastAsia"/>
          <w:sz w:val="32"/>
          <w:szCs w:val="32"/>
          <w:lang w:val="en-US" w:eastAsia="zh-Hans"/>
        </w:rPr>
        <w:t>共青团</w:t>
      </w:r>
      <w:r>
        <w:rPr>
          <w:rFonts w:hint="eastAsia"/>
          <w:sz w:val="32"/>
          <w:szCs w:val="32"/>
          <w:lang w:eastAsia="zh-Hans"/>
        </w:rPr>
        <w:t>疫情防控专项实践课题申</w:t>
      </w:r>
      <w:r>
        <w:rPr>
          <w:rFonts w:hint="eastAsia"/>
          <w:sz w:val="32"/>
          <w:szCs w:val="32"/>
          <w:lang w:val="en-US" w:eastAsia="zh-Hans"/>
        </w:rPr>
        <w:t>请</w:t>
      </w:r>
      <w:r>
        <w:fldChar w:fldCharType="begin"/>
      </w:r>
      <w:r>
        <w:instrText xml:space="preserve"> HYPERLINK "mailto:书》（附件1），由各学院团委汇总后于5月15日前将电子版申请书和汇总表（附件2）发送至校团委实践部邮箱sdtwsjb@126.com，每个申请人限报1项，所列课题组成员必须征得本人同意（作为成员或指导教师参与其他项目不超过两个）；" </w:instrText>
      </w:r>
      <w:r>
        <w:fldChar w:fldCharType="separate"/>
      </w:r>
      <w:r>
        <w:rPr>
          <w:rFonts w:hint="eastAsia"/>
          <w:sz w:val="32"/>
          <w:szCs w:val="32"/>
          <w:lang w:eastAsia="zh-Hans"/>
        </w:rPr>
        <w:t>书》</w:t>
      </w:r>
      <w:r>
        <w:rPr>
          <w:rFonts w:hint="eastAsia"/>
          <w:sz w:val="32"/>
          <w:szCs w:val="32"/>
          <w:lang w:val="en-US" w:eastAsia="zh-Hans"/>
        </w:rPr>
        <w:t>（</w:t>
      </w:r>
      <w:r>
        <w:rPr>
          <w:rFonts w:hint="eastAsia"/>
          <w:sz w:val="32"/>
          <w:szCs w:val="32"/>
          <w:lang w:eastAsia="zh-Hans"/>
        </w:rPr>
        <w:t>附件</w:t>
      </w:r>
      <w:r>
        <w:rPr>
          <w:rFonts w:hint="eastAsia"/>
          <w:sz w:val="32"/>
          <w:szCs w:val="32"/>
          <w:lang w:val="en-US" w:eastAsia="zh-Hans"/>
        </w:rPr>
        <w:t>1），</w:t>
      </w:r>
      <w:r>
        <w:rPr>
          <w:rFonts w:hint="eastAsia"/>
          <w:sz w:val="32"/>
          <w:szCs w:val="32"/>
          <w:lang w:eastAsia="zh-Hans"/>
        </w:rPr>
        <w:t>由各学院团委汇总后于</w:t>
      </w:r>
      <w:r>
        <w:rPr>
          <w:rFonts w:hint="eastAsia"/>
          <w:sz w:val="32"/>
          <w:szCs w:val="32"/>
          <w:lang w:val="en-US" w:eastAsia="zh-Hans"/>
        </w:rPr>
        <w:t>5</w:t>
      </w:r>
      <w:r>
        <w:rPr>
          <w:rFonts w:hint="eastAsia"/>
          <w:sz w:val="32"/>
          <w:szCs w:val="32"/>
          <w:lang w:eastAsia="zh-Hans"/>
        </w:rPr>
        <w:t>月</w:t>
      </w:r>
      <w:r>
        <w:rPr>
          <w:rFonts w:hint="eastAsia"/>
          <w:sz w:val="32"/>
          <w:szCs w:val="32"/>
          <w:lang w:val="en-US" w:eastAsia="zh-Hans"/>
        </w:rPr>
        <w:t>15</w:t>
      </w:r>
      <w:r>
        <w:rPr>
          <w:rFonts w:hint="eastAsia"/>
          <w:sz w:val="32"/>
          <w:szCs w:val="32"/>
          <w:lang w:eastAsia="zh-Hans"/>
        </w:rPr>
        <w:t>日前将电子版申</w:t>
      </w:r>
      <w:r>
        <w:rPr>
          <w:rFonts w:hint="eastAsia"/>
          <w:sz w:val="32"/>
          <w:szCs w:val="32"/>
          <w:lang w:val="en-US" w:eastAsia="zh-Hans"/>
        </w:rPr>
        <w:t>请</w:t>
      </w:r>
      <w:r>
        <w:rPr>
          <w:rFonts w:hint="eastAsia"/>
          <w:sz w:val="32"/>
          <w:szCs w:val="32"/>
          <w:lang w:eastAsia="zh-Hans"/>
        </w:rPr>
        <w:t>书和汇总表</w:t>
      </w:r>
      <w:r>
        <w:rPr>
          <w:rFonts w:hint="eastAsia"/>
          <w:sz w:val="32"/>
          <w:szCs w:val="32"/>
          <w:lang w:val="en-US" w:eastAsia="zh-Hans"/>
        </w:rPr>
        <w:t>（</w:t>
      </w:r>
      <w:r>
        <w:rPr>
          <w:rFonts w:hint="eastAsia"/>
          <w:sz w:val="32"/>
          <w:szCs w:val="32"/>
          <w:lang w:eastAsia="zh-Hans"/>
        </w:rPr>
        <w:t>附件</w:t>
      </w:r>
      <w:r>
        <w:rPr>
          <w:rFonts w:hint="eastAsia"/>
          <w:sz w:val="32"/>
          <w:szCs w:val="32"/>
          <w:lang w:val="en-US" w:eastAsia="zh-Hans"/>
        </w:rPr>
        <w:t>2）</w:t>
      </w:r>
      <w:r>
        <w:rPr>
          <w:rFonts w:hint="eastAsia"/>
          <w:sz w:val="32"/>
          <w:szCs w:val="32"/>
          <w:lang w:eastAsia="zh-Hans"/>
        </w:rPr>
        <w:t>发送至校团委实践部邮箱</w:t>
      </w:r>
      <w:r>
        <w:rPr>
          <w:rFonts w:hint="eastAsia"/>
          <w:sz w:val="32"/>
          <w:szCs w:val="32"/>
          <w:lang w:val="en-US" w:eastAsia="zh-Hans"/>
        </w:rPr>
        <w:t>sdtwsjb@126.com，</w:t>
      </w:r>
      <w:r>
        <w:rPr>
          <w:rFonts w:hint="eastAsia"/>
          <w:sz w:val="32"/>
          <w:szCs w:val="32"/>
          <w:lang w:eastAsia="zh-Hans"/>
        </w:rPr>
        <w:t>每个申请人限报</w:t>
      </w:r>
      <w:r>
        <w:rPr>
          <w:rFonts w:hint="eastAsia"/>
          <w:sz w:val="32"/>
          <w:szCs w:val="32"/>
          <w:lang w:val="en-US" w:eastAsia="zh-Hans"/>
        </w:rPr>
        <w:t>1</w:t>
      </w:r>
      <w:r>
        <w:rPr>
          <w:rFonts w:hint="eastAsia"/>
          <w:sz w:val="32"/>
          <w:szCs w:val="32"/>
          <w:lang w:eastAsia="zh-Hans"/>
        </w:rPr>
        <w:t>项</w:t>
      </w:r>
      <w:r>
        <w:rPr>
          <w:rFonts w:hint="eastAsia"/>
          <w:sz w:val="32"/>
          <w:szCs w:val="32"/>
          <w:lang w:val="en-US" w:eastAsia="zh-Hans"/>
        </w:rPr>
        <w:t>，</w:t>
      </w:r>
      <w:r>
        <w:rPr>
          <w:rFonts w:hint="eastAsia"/>
          <w:sz w:val="32"/>
          <w:szCs w:val="32"/>
          <w:lang w:eastAsia="zh-Hans"/>
        </w:rPr>
        <w:t>所列课题组成员必须征得本人同意</w:t>
      </w:r>
      <w:r>
        <w:rPr>
          <w:rFonts w:hint="eastAsia"/>
          <w:sz w:val="32"/>
          <w:szCs w:val="32"/>
          <w:lang w:val="en-US" w:eastAsia="zh-Hans"/>
        </w:rPr>
        <w:t>（</w:t>
      </w:r>
      <w:r>
        <w:rPr>
          <w:rFonts w:hint="eastAsia"/>
          <w:sz w:val="32"/>
          <w:szCs w:val="32"/>
          <w:lang w:eastAsia="zh-Hans"/>
        </w:rPr>
        <w:t>作为成员或指导教师参与其他项目不超过两个</w:t>
      </w:r>
      <w:r>
        <w:rPr>
          <w:rFonts w:hint="eastAsia"/>
          <w:sz w:val="32"/>
          <w:szCs w:val="32"/>
          <w:lang w:val="en-US" w:eastAsia="zh-Hans"/>
        </w:rPr>
        <w:t>）；</w:t>
      </w:r>
      <w:r>
        <w:rPr>
          <w:rFonts w:hint="eastAsia"/>
          <w:sz w:val="32"/>
          <w:szCs w:val="32"/>
          <w:lang w:val="en-US" w:eastAsia="zh-Hans"/>
        </w:rPr>
        <w:fldChar w:fldCharType="end"/>
      </w:r>
    </w:p>
    <w:p>
      <w:pPr>
        <w:spacing w:line="560" w:lineRule="exact"/>
        <w:ind w:firstLine="640" w:firstLineChars="200"/>
        <w:jc w:val="both"/>
        <w:rPr>
          <w:sz w:val="32"/>
          <w:szCs w:val="32"/>
          <w:lang w:eastAsia="zh-Hans"/>
        </w:rPr>
      </w:pPr>
      <w:r>
        <w:rPr>
          <w:rFonts w:hint="eastAsia"/>
          <w:sz w:val="32"/>
          <w:szCs w:val="32"/>
          <w:lang w:eastAsia="zh-Hans"/>
        </w:rPr>
        <w:t>（</w:t>
      </w:r>
      <w:r>
        <w:rPr>
          <w:rFonts w:hint="eastAsia"/>
          <w:sz w:val="32"/>
          <w:szCs w:val="32"/>
          <w:lang w:val="en-US" w:eastAsia="zh-Hans"/>
        </w:rPr>
        <w:t>二</w:t>
      </w:r>
      <w:r>
        <w:rPr>
          <w:rFonts w:hint="eastAsia"/>
          <w:sz w:val="32"/>
          <w:szCs w:val="32"/>
          <w:lang w:eastAsia="zh-Hans"/>
        </w:rPr>
        <w:t>）校团委拟于5月20日前进行立项评审，立项结果将通过网络平台公布；</w:t>
      </w:r>
    </w:p>
    <w:p>
      <w:pPr>
        <w:spacing w:line="560" w:lineRule="exact"/>
        <w:ind w:firstLine="640" w:firstLineChars="200"/>
        <w:jc w:val="both"/>
        <w:rPr>
          <w:ins w:id="0" w:author="星殒·化尘" w:date="2022-05-07T16:22:20Z"/>
          <w:rFonts w:hint="eastAsia"/>
          <w:sz w:val="32"/>
          <w:szCs w:val="32"/>
          <w:lang w:eastAsia="zh-CN"/>
        </w:rPr>
      </w:pPr>
      <w:r>
        <w:rPr>
          <w:rFonts w:hint="eastAsia"/>
          <w:sz w:val="32"/>
          <w:szCs w:val="32"/>
          <w:lang w:eastAsia="zh-Hans"/>
        </w:rPr>
        <w:t>（</w:t>
      </w:r>
      <w:r>
        <w:rPr>
          <w:rFonts w:hint="eastAsia"/>
          <w:sz w:val="32"/>
          <w:szCs w:val="32"/>
          <w:lang w:val="en-US" w:eastAsia="zh-Hans"/>
        </w:rPr>
        <w:t>三</w:t>
      </w:r>
      <w:r>
        <w:rPr>
          <w:rFonts w:hint="eastAsia"/>
          <w:sz w:val="32"/>
          <w:szCs w:val="32"/>
          <w:lang w:eastAsia="zh-Hans"/>
        </w:rPr>
        <w:t>）实践课题研究周期一般为1年，鼓励具有前期研究成果基础的课题参与申报；</w:t>
      </w:r>
      <w:ins w:id="1" w:author="星殒·化尘" w:date="2022-05-07T16:22:19Z">
        <w:r>
          <w:rPr>
            <w:rFonts w:hint="eastAsia"/>
            <w:sz w:val="32"/>
            <w:szCs w:val="32"/>
            <w:lang w:eastAsia="zh-CN"/>
          </w:rPr>
          <w:t>、、</w:t>
        </w:r>
      </w:ins>
    </w:p>
    <w:p>
      <w:pPr>
        <w:spacing w:line="560" w:lineRule="exact"/>
        <w:ind w:firstLine="640" w:firstLineChars="200"/>
        <w:jc w:val="both"/>
        <w:rPr>
          <w:rFonts w:hint="eastAsia"/>
          <w:sz w:val="32"/>
          <w:szCs w:val="32"/>
          <w:lang w:eastAsia="zh-CN"/>
        </w:rPr>
      </w:pPr>
    </w:p>
    <w:p>
      <w:pPr>
        <w:spacing w:line="560" w:lineRule="exact"/>
        <w:ind w:firstLine="640" w:firstLineChars="200"/>
        <w:jc w:val="both"/>
        <w:rPr>
          <w:sz w:val="32"/>
          <w:szCs w:val="32"/>
          <w:lang w:eastAsia="zh-Hans"/>
        </w:rPr>
      </w:pPr>
      <w:r>
        <w:rPr>
          <w:rFonts w:hint="eastAsia"/>
          <w:sz w:val="32"/>
          <w:szCs w:val="32"/>
        </w:rPr>
        <w:t>（</w:t>
      </w:r>
      <w:r>
        <w:rPr>
          <w:rFonts w:hint="eastAsia"/>
          <w:sz w:val="32"/>
          <w:szCs w:val="32"/>
          <w:lang w:val="en-US"/>
        </w:rPr>
        <w:t>四</w:t>
      </w:r>
      <w:r>
        <w:rPr>
          <w:rFonts w:hint="eastAsia"/>
          <w:sz w:val="32"/>
          <w:szCs w:val="32"/>
        </w:rPr>
        <w:t>）</w:t>
      </w:r>
      <w:r>
        <w:rPr>
          <w:rFonts w:hint="eastAsia"/>
          <w:sz w:val="32"/>
          <w:szCs w:val="32"/>
          <w:lang w:eastAsia="zh-Hans"/>
        </w:rPr>
        <w:t>校团委将对立项课题给予经费支持，其中重点支持课题，每项资助经费0.5万元。一般支持课题，每项资助经费0.3万元。</w:t>
      </w:r>
    </w:p>
    <w:p>
      <w:pPr>
        <w:tabs>
          <w:tab w:val="left" w:pos="575"/>
        </w:tabs>
        <w:snapToGrid w:val="0"/>
        <w:spacing w:line="570" w:lineRule="exact"/>
        <w:ind w:firstLine="640" w:firstLineChars="200"/>
        <w:rPr>
          <w:rFonts w:cs="Times New Roman"/>
          <w:sz w:val="32"/>
          <w:szCs w:val="32"/>
        </w:rPr>
      </w:pPr>
      <w:r>
        <w:rPr>
          <w:rFonts w:cs="Times New Roman"/>
          <w:sz w:val="32"/>
          <w:szCs w:val="32"/>
        </w:rPr>
        <w:t>联系人：</w:t>
      </w:r>
      <w:r>
        <w:rPr>
          <w:rFonts w:hint="eastAsia" w:cs="Times New Roman"/>
          <w:sz w:val="32"/>
          <w:szCs w:val="32"/>
          <w:lang w:val="en-US"/>
        </w:rPr>
        <w:t>富旭</w:t>
      </w:r>
      <w:r>
        <w:rPr>
          <w:rFonts w:cs="Times New Roman"/>
          <w:sz w:val="32"/>
          <w:szCs w:val="32"/>
        </w:rPr>
        <w:t xml:space="preserve"> </w:t>
      </w:r>
      <w:r>
        <w:rPr>
          <w:rFonts w:hint="eastAsia" w:cs="Times New Roman"/>
          <w:sz w:val="32"/>
          <w:szCs w:val="32"/>
        </w:rPr>
        <w:t>陈汀滢</w:t>
      </w:r>
    </w:p>
    <w:p>
      <w:pPr>
        <w:adjustRightInd w:val="0"/>
        <w:snapToGrid w:val="0"/>
        <w:spacing w:line="570" w:lineRule="exact"/>
        <w:jc w:val="both"/>
        <w:rPr>
          <w:rFonts w:cs="Times New Roman"/>
          <w:sz w:val="32"/>
          <w:szCs w:val="32"/>
          <w:lang w:val="en-US"/>
        </w:rPr>
      </w:pPr>
      <w:r>
        <w:rPr>
          <w:rFonts w:hint="eastAsia" w:cs="Times New Roman"/>
          <w:sz w:val="32"/>
          <w:szCs w:val="32"/>
          <w:lang w:val="en-US"/>
        </w:rPr>
        <w:t xml:space="preserve"> </w:t>
      </w:r>
      <w:r>
        <w:rPr>
          <w:rFonts w:cs="Times New Roman"/>
          <w:sz w:val="32"/>
          <w:szCs w:val="32"/>
          <w:lang w:val="en-US"/>
        </w:rPr>
        <w:t xml:space="preserve">   联系邮箱：sdtwsjb@126</w:t>
      </w:r>
      <w:r>
        <w:rPr>
          <w:rFonts w:hint="eastAsia" w:cs="Times New Roman"/>
          <w:sz w:val="32"/>
          <w:szCs w:val="32"/>
          <w:lang w:val="en-US"/>
        </w:rPr>
        <w:t>.</w:t>
      </w:r>
      <w:r>
        <w:rPr>
          <w:rFonts w:cs="Times New Roman"/>
          <w:sz w:val="32"/>
          <w:szCs w:val="32"/>
          <w:lang w:val="en-US"/>
        </w:rPr>
        <w:t>com</w:t>
      </w:r>
    </w:p>
    <w:p>
      <w:pPr>
        <w:adjustRightInd w:val="0"/>
        <w:snapToGrid w:val="0"/>
        <w:spacing w:line="570" w:lineRule="exact"/>
        <w:ind w:firstLine="640" w:firstLineChars="200"/>
        <w:jc w:val="both"/>
        <w:rPr>
          <w:rFonts w:cs="Times New Roman"/>
          <w:sz w:val="32"/>
          <w:szCs w:val="32"/>
          <w:lang w:val="en-US"/>
        </w:rPr>
      </w:pPr>
      <w:r>
        <w:rPr>
          <w:rFonts w:hint="eastAsia" w:cs="Times New Roman"/>
          <w:sz w:val="32"/>
          <w:szCs w:val="32"/>
          <w:lang w:val="en-US"/>
        </w:rPr>
        <w:t>附件一：上海大学共青团疫情防控专项</w:t>
      </w:r>
      <w:r>
        <w:rPr>
          <w:rFonts w:hint="eastAsia" w:cs="Times New Roman"/>
          <w:sz w:val="32"/>
          <w:szCs w:val="32"/>
          <w:lang w:val="en-US" w:eastAsia="zh-Hans"/>
        </w:rPr>
        <w:t>实践</w:t>
      </w:r>
      <w:r>
        <w:rPr>
          <w:rFonts w:hint="eastAsia" w:cs="Times New Roman"/>
          <w:sz w:val="32"/>
          <w:szCs w:val="32"/>
          <w:lang w:val="en-US"/>
        </w:rPr>
        <w:t>课题申请书</w:t>
      </w:r>
    </w:p>
    <w:p>
      <w:pPr>
        <w:adjustRightInd w:val="0"/>
        <w:snapToGrid w:val="0"/>
        <w:spacing w:line="570" w:lineRule="exact"/>
        <w:ind w:firstLine="640" w:firstLineChars="200"/>
        <w:jc w:val="both"/>
        <w:rPr>
          <w:rFonts w:cs="Times New Roman"/>
          <w:sz w:val="32"/>
          <w:szCs w:val="32"/>
          <w:lang w:val="en-US"/>
        </w:rPr>
      </w:pPr>
      <w:r>
        <w:rPr>
          <w:rFonts w:hint="eastAsia" w:cs="Times New Roman"/>
          <w:sz w:val="32"/>
          <w:szCs w:val="32"/>
          <w:lang w:val="en-US"/>
        </w:rPr>
        <w:t>附件二：上海大学共青团疫情防控专项</w:t>
      </w:r>
      <w:r>
        <w:rPr>
          <w:rFonts w:hint="eastAsia" w:cs="Times New Roman"/>
          <w:sz w:val="32"/>
          <w:szCs w:val="32"/>
          <w:lang w:val="en-US" w:eastAsia="zh-Hans"/>
        </w:rPr>
        <w:t>实践</w:t>
      </w:r>
      <w:r>
        <w:rPr>
          <w:rFonts w:hint="eastAsia" w:cs="Times New Roman"/>
          <w:sz w:val="32"/>
          <w:szCs w:val="32"/>
          <w:lang w:val="en-US"/>
        </w:rPr>
        <w:t>课题汇总表</w:t>
      </w:r>
    </w:p>
    <w:p>
      <w:pPr>
        <w:widowControl/>
        <w:autoSpaceDE/>
        <w:autoSpaceDN/>
        <w:spacing w:line="570" w:lineRule="exact"/>
        <w:jc w:val="both"/>
        <w:rPr>
          <w:rFonts w:cs="Times New Roman"/>
          <w:sz w:val="32"/>
          <w:szCs w:val="32"/>
          <w:lang w:val="en-US"/>
        </w:rPr>
      </w:pPr>
    </w:p>
    <w:p>
      <w:pPr>
        <w:widowControl/>
        <w:autoSpaceDE/>
        <w:autoSpaceDN/>
        <w:spacing w:line="570" w:lineRule="exact"/>
        <w:jc w:val="both"/>
        <w:rPr>
          <w:rFonts w:cs="Times New Roman"/>
          <w:sz w:val="32"/>
          <w:szCs w:val="32"/>
        </w:rPr>
      </w:pPr>
    </w:p>
    <w:p>
      <w:pPr>
        <w:widowControl/>
        <w:autoSpaceDE/>
        <w:autoSpaceDN/>
        <w:spacing w:line="570" w:lineRule="exact"/>
        <w:jc w:val="both"/>
        <w:rPr>
          <w:rFonts w:cs="Times New Roman"/>
          <w:sz w:val="32"/>
          <w:szCs w:val="32"/>
        </w:rPr>
      </w:pPr>
    </w:p>
    <w:p>
      <w:pPr>
        <w:widowControl/>
        <w:autoSpaceDE/>
        <w:autoSpaceDN/>
        <w:spacing w:line="570" w:lineRule="exact"/>
        <w:jc w:val="right"/>
        <w:rPr>
          <w:rFonts w:cs="Times New Roman"/>
          <w:sz w:val="32"/>
          <w:szCs w:val="32"/>
          <w:lang w:eastAsia="zh-Hans"/>
        </w:rPr>
      </w:pPr>
      <w:r>
        <w:rPr>
          <w:rFonts w:hint="eastAsia" w:cs="Times New Roman"/>
          <w:sz w:val="32"/>
          <w:szCs w:val="32"/>
          <w:lang w:eastAsia="zh-Hans"/>
        </w:rPr>
        <w:t>共青团上海大学委员会</w:t>
      </w:r>
    </w:p>
    <w:p>
      <w:pPr>
        <w:widowControl/>
        <w:autoSpaceDE/>
        <w:autoSpaceDN/>
        <w:spacing w:line="570" w:lineRule="exact"/>
        <w:jc w:val="right"/>
        <w:rPr>
          <w:rFonts w:cs="Times New Roman"/>
          <w:sz w:val="32"/>
          <w:szCs w:val="32"/>
        </w:rPr>
      </w:pPr>
      <w:r>
        <w:rPr>
          <w:rFonts w:hint="eastAsia" w:cs="Times New Roman"/>
          <w:sz w:val="32"/>
          <w:szCs w:val="32"/>
          <w:lang w:eastAsia="zh-Hans"/>
        </w:rPr>
        <w:t>2022年4月25日</w:t>
      </w:r>
    </w:p>
    <w:p>
      <w:pPr>
        <w:widowControl/>
        <w:autoSpaceDE/>
        <w:autoSpaceDN/>
        <w:spacing w:line="570" w:lineRule="exact"/>
        <w:jc w:val="right"/>
        <w:rPr>
          <w:rFonts w:cs="Times New Roman"/>
          <w:sz w:val="32"/>
          <w:szCs w:val="32"/>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p>
    <w:p>
      <w:pPr>
        <w:widowControl/>
        <w:autoSpaceDE/>
        <w:autoSpaceDN/>
        <w:rPr>
          <w:rFonts w:cs="Times New Roman"/>
          <w:sz w:val="32"/>
          <w:szCs w:val="32"/>
        </w:rPr>
      </w:pPr>
      <w:r>
        <w:rPr>
          <w:rFonts w:ascii="Times New Roman" w:hAnsi="Times New Roman" w:cs="Times New Roman"/>
          <w:sz w:val="28"/>
          <w:szCs w:val="28"/>
        </w:rPr>
        <w:t>附件</w:t>
      </w:r>
      <w:r>
        <w:rPr>
          <w:rFonts w:hint="eastAsia" w:ascii="Times New Roman" w:hAnsi="Times New Roman" w:cs="Times New Roman"/>
          <w:sz w:val="28"/>
          <w:szCs w:val="28"/>
        </w:rPr>
        <w:t>一</w:t>
      </w:r>
      <w:r>
        <w:rPr>
          <w:rFonts w:ascii="Times New Roman" w:hAnsi="Times New Roman" w:cs="Times New Roman"/>
          <w:sz w:val="28"/>
          <w:szCs w:val="28"/>
        </w:rPr>
        <w:t>：</w:t>
      </w:r>
    </w:p>
    <w:p>
      <w:pPr>
        <w:tabs>
          <w:tab w:val="left" w:pos="4678"/>
        </w:tabs>
        <w:spacing w:line="360" w:lineRule="auto"/>
        <w:rPr>
          <w:rFonts w:ascii="宋体" w:hAnsi="宋体"/>
          <w:sz w:val="32"/>
          <w:szCs w:val="32"/>
        </w:rPr>
      </w:pPr>
      <w:r>
        <w:rPr>
          <w:rFonts w:hint="eastAsia"/>
          <w:sz w:val="24"/>
          <w:szCs w:val="32"/>
        </w:rPr>
        <w:t xml:space="preserve">                                               </w:t>
      </w:r>
    </w:p>
    <w:p>
      <w:pPr>
        <w:spacing w:line="1200" w:lineRule="exact"/>
        <w:jc w:val="center"/>
        <w:rPr>
          <w:rFonts w:ascii="黑体" w:hAnsi="黑体" w:eastAsia="黑体" w:cs="黑体"/>
          <w:bCs/>
          <w:sz w:val="44"/>
        </w:rPr>
      </w:pPr>
      <w:r>
        <w:rPr>
          <w:rFonts w:hint="eastAsia" w:ascii="黑体" w:hAnsi="黑体" w:eastAsia="黑体" w:cs="黑体"/>
          <w:bCs/>
          <w:sz w:val="52"/>
          <w:szCs w:val="28"/>
        </w:rPr>
        <w:t>上海大学共青团</w:t>
      </w:r>
    </w:p>
    <w:p>
      <w:pPr>
        <w:spacing w:line="1200" w:lineRule="exact"/>
        <w:jc w:val="center"/>
        <w:rPr>
          <w:rFonts w:ascii="华文新魏" w:eastAsia="华文新魏"/>
          <w:sz w:val="72"/>
          <w:szCs w:val="21"/>
        </w:rPr>
      </w:pPr>
      <w:r>
        <w:rPr>
          <w:rFonts w:hint="eastAsia" w:ascii="华文新魏" w:eastAsia="华文新魏"/>
          <w:sz w:val="72"/>
          <w:szCs w:val="21"/>
        </w:rPr>
        <w:t>疫情防控专项</w:t>
      </w:r>
      <w:r>
        <w:rPr>
          <w:rFonts w:hint="eastAsia" w:ascii="华文新魏" w:eastAsia="华文新魏"/>
          <w:sz w:val="72"/>
          <w:szCs w:val="21"/>
          <w:lang w:eastAsia="zh-Hans"/>
        </w:rPr>
        <w:t>实践</w:t>
      </w:r>
      <w:r>
        <w:rPr>
          <w:rFonts w:hint="eastAsia" w:ascii="华文新魏" w:eastAsia="华文新魏"/>
          <w:sz w:val="72"/>
          <w:szCs w:val="21"/>
        </w:rPr>
        <w:t>课题</w:t>
      </w:r>
    </w:p>
    <w:p>
      <w:pPr>
        <w:spacing w:line="1200" w:lineRule="exact"/>
        <w:jc w:val="center"/>
        <w:rPr>
          <w:rFonts w:ascii="黑体" w:hAnsi="黑体" w:eastAsia="黑体" w:cs="黑体"/>
          <w:bCs/>
          <w:sz w:val="52"/>
          <w:szCs w:val="28"/>
        </w:rPr>
      </w:pPr>
      <w:r>
        <w:rPr>
          <w:rFonts w:hint="eastAsia" w:ascii="黑体" w:hAnsi="黑体" w:eastAsia="黑体" w:cs="黑体"/>
          <w:bCs/>
          <w:sz w:val="52"/>
          <w:szCs w:val="28"/>
        </w:rPr>
        <w:t>申 请 书</w:t>
      </w:r>
    </w:p>
    <w:p>
      <w:pPr>
        <w:ind w:firstLine="480" w:firstLineChars="150"/>
        <w:outlineLvl w:val="0"/>
        <w:rPr>
          <w:rFonts w:ascii="Times New Roman" w:hAnsi="Times New Roman" w:eastAsia="方正黑体简体" w:cs="Times New Roman"/>
          <w:sz w:val="32"/>
          <w:szCs w:val="32"/>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3"/>
        <w:gridCol w:w="6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题名称：</w:t>
            </w:r>
          </w:p>
        </w:tc>
        <w:tc>
          <w:tcPr>
            <w:tcW w:w="6575" w:type="dxa"/>
            <w:tcBorders>
              <w:bottom w:val="single" w:color="auto" w:sz="4" w:space="0"/>
            </w:tcBorders>
          </w:tcPr>
          <w:p>
            <w:pPr>
              <w:rPr>
                <w:rFonts w:ascii="Times New Roman" w:hAnsi="Times New Roman" w:eastAsia="方正黑体简体"/>
                <w:sz w:val="32"/>
                <w:szCs w:val="24"/>
                <w:lang w:val="en-US"/>
              </w:rPr>
            </w:pPr>
            <w:r>
              <w:rPr>
                <w:rFonts w:hint="eastAsia" w:ascii="方正黑体简体" w:hAnsi="Times New Roman" w:eastAsia="方正黑体简体"/>
                <w:sz w:val="32"/>
                <w:szCs w:val="32"/>
                <w:lang w:val="en-US"/>
              </w:rPr>
              <w:t>“药清单”微信小程序开发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题类别：</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创新应用类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课题</w:t>
            </w:r>
            <w:r>
              <w:rPr>
                <w:rFonts w:ascii="方正黑体简体" w:hAnsi="Times New Roman" w:eastAsia="方正黑体简体" w:cs="Times New Roman"/>
                <w:sz w:val="32"/>
                <w:szCs w:val="32"/>
              </w:rPr>
              <w:t>负责人：</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吕定巍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学院</w:t>
            </w:r>
            <w:r>
              <w:rPr>
                <w:rFonts w:hint="eastAsia" w:ascii="Times New Roman" w:hAnsi="Times New Roman" w:eastAsia="方正黑体简体" w:cs="Times New Roman"/>
                <w:sz w:val="32"/>
                <w:szCs w:val="32"/>
              </w:rPr>
              <w:t>/</w:t>
            </w:r>
            <w:r>
              <w:rPr>
                <w:rFonts w:hint="eastAsia" w:ascii="方正黑体简体" w:hAnsi="Times New Roman" w:eastAsia="方正黑体简体"/>
                <w:sz w:val="32"/>
                <w:szCs w:val="32"/>
              </w:rPr>
              <w:t>部门</w:t>
            </w:r>
            <w:r>
              <w:rPr>
                <w:rFonts w:ascii="方正黑体简体" w:hAnsi="Times New Roman" w:eastAsia="方正黑体简体" w:cs="Times New Roman"/>
                <w:sz w:val="32"/>
                <w:szCs w:val="32"/>
              </w:rPr>
              <w:t>：</w:t>
            </w:r>
          </w:p>
        </w:tc>
        <w:tc>
          <w:tcPr>
            <w:tcW w:w="6575" w:type="dxa"/>
            <w:tcBorders>
              <w:top w:val="single" w:color="auto" w:sz="4" w:space="0"/>
              <w:bottom w:val="single" w:color="auto" w:sz="4" w:space="0"/>
            </w:tcBorders>
          </w:tcPr>
          <w:p>
            <w:pPr>
              <w:tabs>
                <w:tab w:val="left" w:pos="872"/>
              </w:tabs>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计算机工程与科学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填表日期：</w:t>
            </w:r>
          </w:p>
        </w:tc>
        <w:tc>
          <w:tcPr>
            <w:tcW w:w="6575" w:type="dxa"/>
            <w:tcBorders>
              <w:top w:val="single" w:color="auto" w:sz="4" w:space="0"/>
              <w:bottom w:val="single" w:color="auto" w:sz="4" w:space="0"/>
            </w:tcBorders>
          </w:tcPr>
          <w:p>
            <w:pPr>
              <w:rPr>
                <w:rFonts w:ascii="Times New Roman" w:hAnsi="Times New Roman" w:eastAsia="方正黑体简体"/>
                <w:sz w:val="32"/>
                <w:szCs w:val="24"/>
                <w:lang w:val="en-US"/>
              </w:rPr>
            </w:pPr>
            <w:r>
              <w:rPr>
                <w:rFonts w:hint="eastAsia" w:ascii="Times New Roman" w:hAnsi="Times New Roman" w:eastAsia="方正黑体简体"/>
                <w:sz w:val="32"/>
                <w:szCs w:val="24"/>
                <w:lang w:val="en-US"/>
              </w:rPr>
              <w:t>2022年5月6日</w:t>
            </w:r>
          </w:p>
        </w:tc>
      </w:tr>
    </w:tbl>
    <w:p>
      <w:pP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r>
        <w:rPr>
          <w:rFonts w:ascii="Times New Roman" w:hAnsi="Times New Roman" w:eastAsia="方正黑体简体"/>
          <w:sz w:val="32"/>
          <w:szCs w:val="24"/>
        </w:rPr>
        <w:t>共青团上海大学委员会</w:t>
      </w:r>
    </w:p>
    <w:p>
      <w:pPr>
        <w:jc w:val="center"/>
        <w:rPr>
          <w:rFonts w:ascii="Times New Roman" w:hAnsi="Times New Roman" w:eastAsia="方正黑体简体"/>
          <w:sz w:val="32"/>
          <w:szCs w:val="24"/>
        </w:rPr>
      </w:pPr>
      <w:r>
        <w:rPr>
          <w:rFonts w:ascii="Times New Roman" w:hAnsi="Times New Roman" w:eastAsia="方正黑体简体"/>
          <w:sz w:val="32"/>
          <w:szCs w:val="24"/>
        </w:rPr>
        <w:t>202</w:t>
      </w:r>
      <w:r>
        <w:rPr>
          <w:rFonts w:hint="eastAsia" w:ascii="Times New Roman" w:hAnsi="Times New Roman" w:eastAsia="方正黑体简体"/>
          <w:sz w:val="32"/>
          <w:szCs w:val="24"/>
        </w:rPr>
        <w:t>2</w:t>
      </w:r>
      <w:r>
        <w:rPr>
          <w:rFonts w:ascii="Times New Roman" w:hAnsi="Times New Roman" w:eastAsia="方正黑体简体"/>
          <w:sz w:val="32"/>
          <w:szCs w:val="24"/>
        </w:rPr>
        <w:t>年</w:t>
      </w:r>
      <w:r>
        <w:rPr>
          <w:rFonts w:hint="eastAsia" w:ascii="Times New Roman" w:hAnsi="Times New Roman" w:eastAsia="方正黑体简体"/>
          <w:sz w:val="32"/>
          <w:szCs w:val="24"/>
        </w:rPr>
        <w:t>4</w:t>
      </w:r>
      <w:r>
        <w:rPr>
          <w:rFonts w:ascii="Times New Roman" w:hAnsi="Times New Roman" w:eastAsia="方正黑体简体"/>
          <w:sz w:val="32"/>
          <w:szCs w:val="24"/>
        </w:rPr>
        <w:t>月</w:t>
      </w:r>
      <w:r>
        <w:rPr>
          <w:rFonts w:hint="eastAsia" w:ascii="Times New Roman" w:hAnsi="Times New Roman" w:eastAsia="方正黑体简体"/>
          <w:sz w:val="32"/>
          <w:szCs w:val="24"/>
        </w:rPr>
        <w:t>制</w:t>
      </w:r>
      <w:r>
        <w:rPr>
          <w:rFonts w:ascii="Times New Roman" w:hAnsi="Times New Roman" w:eastAsia="方正黑体简体"/>
          <w:sz w:val="32"/>
          <w:szCs w:val="24"/>
        </w:rPr>
        <w:br w:type="page"/>
      </w:r>
    </w:p>
    <w:p>
      <w:pPr>
        <w:spacing w:line="360" w:lineRule="auto"/>
        <w:jc w:val="both"/>
        <w:rPr>
          <w:rFonts w:ascii="黑体" w:hAnsi="黑体" w:eastAsia="黑体"/>
          <w:b/>
          <w:sz w:val="24"/>
        </w:rPr>
      </w:pPr>
    </w:p>
    <w:p>
      <w:pPr>
        <w:jc w:val="both"/>
        <w:rPr>
          <w:rFonts w:ascii="黑体" w:hAnsi="宋体" w:eastAsia="黑体" w:cs="宋体"/>
          <w:b/>
          <w:sz w:val="28"/>
          <w:szCs w:val="28"/>
        </w:rPr>
      </w:pPr>
      <w:r>
        <w:rPr>
          <w:rFonts w:hint="eastAsia" w:ascii="黑体" w:hAnsi="宋体" w:eastAsia="黑体" w:cs="宋体"/>
          <w:b/>
          <w:sz w:val="28"/>
          <w:szCs w:val="28"/>
        </w:rPr>
        <w:t>申请人承诺：</w:t>
      </w:r>
    </w:p>
    <w:p>
      <w:pPr>
        <w:ind w:firstLine="562" w:firstLineChars="200"/>
        <w:jc w:val="both"/>
        <w:rPr>
          <w:rFonts w:ascii="黑体" w:hAnsi="宋体" w:eastAsia="黑体" w:cs="宋体"/>
          <w:b/>
          <w:sz w:val="28"/>
          <w:szCs w:val="28"/>
        </w:rPr>
      </w:pPr>
      <w:r>
        <w:rPr>
          <w:rFonts w:hint="eastAsia" w:ascii="黑体" w:hAnsi="宋体" w:eastAsia="黑体" w:cs="宋体"/>
          <w:b/>
          <w:sz w:val="28"/>
          <w:szCs w:val="28"/>
        </w:rPr>
        <w:t>我保证如实填写本表各项内容。如果获准立项资助，我承诺以本表为有约束力的协议，遵守课题管理有关规定，认真开展研究工作，取得预期研究成果。立项课题研究成果未经同意不公开发表或出版。共青团上海大学委员会有权使用本表所有数据和资料。</w:t>
      </w: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jc w:val="both"/>
        <w:rPr>
          <w:rFonts w:ascii="黑体" w:hAnsi="宋体" w:eastAsia="黑体" w:cs="宋体"/>
          <w:b/>
          <w:sz w:val="28"/>
          <w:szCs w:val="28"/>
          <w:lang w:val="en-US"/>
        </w:rPr>
      </w:pPr>
      <w:r>
        <w:rPr>
          <w:rFonts w:hint="eastAsia" w:ascii="黑体" w:hAnsi="宋体" w:eastAsia="黑体" w:cs="宋体"/>
          <w:b/>
          <w:sz w:val="28"/>
          <w:szCs w:val="28"/>
          <w:lang w:val="en-US"/>
        </w:rPr>
        <w:t xml:space="preserve"> </w:t>
      </w: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hint="eastAsia" w:ascii="黑体" w:hAnsi="宋体" w:eastAsia="黑体" w:cs="宋体"/>
          <w:b/>
          <w:sz w:val="28"/>
          <w:szCs w:val="28"/>
        </w:rPr>
        <w:t>申请人（签字）：</w:t>
      </w: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ascii="黑体" w:hAnsi="宋体" w:eastAsia="黑体" w:cs="宋体"/>
          <w:b/>
          <w:sz w:val="28"/>
          <w:szCs w:val="28"/>
        </w:rPr>
        <w:t xml:space="preserve"> </w:t>
      </w:r>
      <w:r>
        <w:rPr>
          <w:rFonts w:hint="eastAsia" w:ascii="黑体" w:hAnsi="宋体" w:eastAsia="黑体" w:cs="宋体"/>
          <w:b/>
          <w:sz w:val="28"/>
          <w:szCs w:val="28"/>
        </w:rPr>
        <w:t>年   月   日</w:t>
      </w:r>
    </w:p>
    <w:p>
      <w:pPr>
        <w:rPr>
          <w:rFonts w:ascii="黑体" w:hAnsi="宋体" w:eastAsia="黑体" w:cs="宋体"/>
          <w:b/>
          <w:sz w:val="36"/>
          <w:szCs w:val="36"/>
        </w:rPr>
      </w:pPr>
      <w:r>
        <w:rPr>
          <w:rFonts w:ascii="楷体_GB2312" w:hAnsi="Times New Roman" w:eastAsia="楷体_GB2312"/>
          <w:b/>
          <w:color w:val="000000"/>
          <w:sz w:val="28"/>
          <w:szCs w:val="28"/>
        </w:rPr>
        <w:br w:type="page"/>
      </w:r>
    </w:p>
    <w:p>
      <w:pPr>
        <w:jc w:val="center"/>
        <w:rPr>
          <w:rFonts w:ascii="黑体" w:hAnsi="宋体" w:eastAsia="黑体" w:cs="宋体"/>
          <w:b/>
          <w:sz w:val="36"/>
          <w:szCs w:val="36"/>
        </w:rPr>
      </w:pPr>
      <w:r>
        <w:rPr>
          <w:rFonts w:hint="eastAsia" w:ascii="黑体" w:hAnsi="宋体" w:eastAsia="黑体" w:cs="宋体"/>
          <w:b/>
          <w:sz w:val="36"/>
          <w:szCs w:val="36"/>
        </w:rPr>
        <w:t>填表说明</w:t>
      </w:r>
    </w:p>
    <w:p>
      <w:pPr>
        <w:jc w:val="both"/>
        <w:rPr>
          <w:rFonts w:ascii="黑体" w:hAnsi="宋体" w:eastAsia="黑体" w:cs="宋体"/>
          <w:b/>
          <w:sz w:val="28"/>
          <w:szCs w:val="28"/>
        </w:rPr>
      </w:pPr>
    </w:p>
    <w:p>
      <w:pPr>
        <w:jc w:val="both"/>
        <w:rPr>
          <w:rFonts w:ascii="黑体" w:hAnsi="宋体" w:eastAsia="黑体" w:cs="宋体"/>
          <w:b/>
          <w:sz w:val="28"/>
          <w:szCs w:val="28"/>
        </w:rPr>
      </w:pPr>
    </w:p>
    <w:p>
      <w:pPr>
        <w:jc w:val="both"/>
        <w:rPr>
          <w:rFonts w:ascii="黑体" w:hAnsi="宋体" w:eastAsia="黑体" w:cs="宋体"/>
          <w:b/>
          <w:sz w:val="28"/>
          <w:szCs w:val="28"/>
        </w:rPr>
      </w:pPr>
      <w:r>
        <w:rPr>
          <w:rFonts w:hint="eastAsia" w:ascii="黑体" w:hAnsi="宋体" w:eastAsia="黑体" w:cs="宋体"/>
          <w:b/>
          <w:sz w:val="28"/>
          <w:szCs w:val="28"/>
        </w:rPr>
        <w:t>一、封面“课题类别”</w:t>
      </w:r>
      <w:r>
        <w:rPr>
          <w:rFonts w:hint="eastAsia" w:ascii="黑体" w:hAnsi="宋体" w:eastAsia="黑体" w:cs="宋体"/>
          <w:b/>
          <w:sz w:val="28"/>
          <w:szCs w:val="28"/>
          <w:lang w:val="en-US" w:eastAsia="zh-Hans"/>
        </w:rPr>
        <w:t>勾选</w:t>
      </w:r>
      <w:r>
        <w:rPr>
          <w:rFonts w:hint="eastAsia" w:ascii="黑体" w:hAnsi="宋体" w:eastAsia="黑体" w:cs="宋体"/>
          <w:b/>
          <w:sz w:val="28"/>
          <w:szCs w:val="28"/>
        </w:rPr>
        <w:t>工作案例类、创新应用类或者社会调查类。</w:t>
      </w:r>
    </w:p>
    <w:p>
      <w:pPr>
        <w:jc w:val="both"/>
        <w:rPr>
          <w:rFonts w:ascii="黑体" w:hAnsi="宋体" w:eastAsia="黑体" w:cs="宋体"/>
          <w:b/>
          <w:sz w:val="28"/>
          <w:szCs w:val="28"/>
        </w:rPr>
      </w:pPr>
      <w:r>
        <w:rPr>
          <w:rFonts w:hint="eastAsia" w:ascii="黑体" w:hAnsi="宋体" w:eastAsia="黑体" w:cs="宋体"/>
          <w:b/>
          <w:sz w:val="28"/>
          <w:szCs w:val="28"/>
        </w:rPr>
        <w:t>二、“申请者的承诺”由课题负责人签字。</w:t>
      </w:r>
    </w:p>
    <w:p>
      <w:pPr>
        <w:jc w:val="both"/>
        <w:rPr>
          <w:rFonts w:ascii="黑体" w:hAnsi="宋体" w:eastAsia="黑体" w:cs="宋体"/>
          <w:b/>
          <w:sz w:val="28"/>
          <w:szCs w:val="28"/>
        </w:rPr>
      </w:pPr>
      <w:r>
        <w:rPr>
          <w:rFonts w:hint="eastAsia" w:ascii="黑体" w:hAnsi="宋体" w:eastAsia="黑体" w:cs="宋体"/>
          <w:b/>
          <w:sz w:val="28"/>
          <w:szCs w:val="28"/>
        </w:rPr>
        <w:t>三、本表请用A4纸双面打印，并于左侧装订成册。</w:t>
      </w:r>
    </w:p>
    <w:p>
      <w:pPr>
        <w:jc w:val="center"/>
        <w:rPr>
          <w:rFonts w:ascii="黑体" w:hAnsi="黑体" w:eastAsia="黑体"/>
          <w:b/>
          <w:sz w:val="44"/>
          <w:szCs w:val="44"/>
        </w:rPr>
      </w:pPr>
      <w:r>
        <w:rPr>
          <w:rFonts w:hint="eastAsia" w:ascii="黑体" w:hAnsi="宋体" w:eastAsia="黑体" w:cs="宋体"/>
          <w:b/>
          <w:sz w:val="28"/>
          <w:szCs w:val="28"/>
        </w:rPr>
        <w:br w:type="page"/>
      </w:r>
      <w:r>
        <w:rPr>
          <w:rFonts w:hint="eastAsia" w:ascii="黑体" w:hAnsi="黑体" w:eastAsia="黑体"/>
          <w:b/>
          <w:sz w:val="44"/>
          <w:szCs w:val="44"/>
        </w:rPr>
        <w:t>课题申报表</w:t>
      </w:r>
    </w:p>
    <w:p>
      <w:pPr>
        <w:rPr>
          <w:rFonts w:ascii="黑体" w:hAnsi="黑体" w:eastAsia="黑体"/>
          <w:b/>
          <w:sz w:val="30"/>
          <w:szCs w:val="30"/>
        </w:rPr>
      </w:pPr>
      <w:r>
        <w:rPr>
          <w:rFonts w:hint="eastAsia" w:ascii="黑体" w:hAnsi="黑体" w:eastAsia="黑体"/>
          <w:b/>
          <w:sz w:val="30"/>
          <w:szCs w:val="30"/>
        </w:rPr>
        <w:t>一、基本情况</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1"/>
        <w:gridCol w:w="1154"/>
        <w:gridCol w:w="3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课题名称</w:t>
            </w:r>
          </w:p>
        </w:tc>
        <w:tc>
          <w:tcPr>
            <w:tcW w:w="4029" w:type="pct"/>
            <w:gridSpan w:val="3"/>
            <w:vAlign w:val="center"/>
          </w:tcPr>
          <w:p>
            <w:pPr>
              <w:spacing w:line="360" w:lineRule="auto"/>
              <w:rPr>
                <w:lang w:val="en-US"/>
              </w:rPr>
            </w:pPr>
            <w:r>
              <w:rPr>
                <w:rFonts w:hint="eastAsia"/>
                <w:lang w:val="en-US"/>
              </w:rPr>
              <w:t>“药清单”微信小程序开发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研究周期</w:t>
            </w:r>
          </w:p>
        </w:tc>
        <w:tc>
          <w:tcPr>
            <w:tcW w:w="4029" w:type="pct"/>
            <w:gridSpan w:val="3"/>
            <w:vAlign w:val="center"/>
          </w:tcPr>
          <w:p>
            <w:pPr>
              <w:spacing w:line="360" w:lineRule="auto"/>
              <w:ind w:left="360"/>
              <w:jc w:val="center"/>
            </w:pPr>
            <w:commentRangeStart w:id="0"/>
            <w:r>
              <w:rPr>
                <w:rFonts w:hint="eastAsia" w:ascii="仿宋_GB2312" w:eastAsia="仿宋_GB2312"/>
                <w:bCs/>
                <w:szCs w:val="21"/>
              </w:rPr>
              <w:t xml:space="preserve"> </w:t>
            </w:r>
            <w:r>
              <w:rPr>
                <w:rFonts w:hint="eastAsia" w:ascii="仿宋_GB2312" w:eastAsia="仿宋_GB2312"/>
                <w:bCs/>
                <w:szCs w:val="21"/>
                <w:u w:val="single"/>
              </w:rPr>
              <w:t xml:space="preserve"> </w:t>
            </w:r>
            <w:r>
              <w:rPr>
                <w:rFonts w:hint="eastAsia" w:ascii="仿宋_GB2312" w:eastAsia="仿宋_GB2312"/>
                <w:bCs/>
                <w:szCs w:val="21"/>
                <w:u w:val="single"/>
                <w:lang w:val="en-US"/>
              </w:rPr>
              <w:t xml:space="preserve"> 2022</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ins w:id="2" w:author="星殒·化尘" w:date="2022-05-07T16:20:46Z">
              <w:r>
                <w:rPr>
                  <w:rFonts w:hint="eastAsia" w:ascii="仿宋_GB2312" w:eastAsia="仿宋_GB2312"/>
                  <w:bCs/>
                  <w:szCs w:val="21"/>
                  <w:u w:val="single"/>
                  <w:lang w:val="en-US" w:eastAsia="zh-CN"/>
                </w:rPr>
                <w:t>6</w:t>
              </w:r>
            </w:ins>
            <w:del w:id="3" w:author="星殒·化尘" w:date="2022-05-07T16:20:46Z">
              <w:r>
                <w:rPr>
                  <w:rFonts w:hint="eastAsia" w:ascii="仿宋_GB2312" w:eastAsia="仿宋_GB2312"/>
                  <w:bCs/>
                  <w:szCs w:val="21"/>
                  <w:u w:val="single"/>
                  <w:lang w:val="en-US"/>
                </w:rPr>
                <w:delText>5</w:delText>
              </w:r>
            </w:del>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rPr>
              <w:t>1</w:t>
            </w:r>
            <w:r>
              <w:rPr>
                <w:rFonts w:ascii="仿宋_GB2312" w:eastAsia="仿宋_GB2312"/>
                <w:bCs/>
                <w:szCs w:val="21"/>
                <w:u w:val="single"/>
              </w:rPr>
              <w:t xml:space="preserve">  </w:t>
            </w:r>
            <w:r>
              <w:rPr>
                <w:rFonts w:hint="eastAsia" w:ascii="仿宋_GB2312" w:eastAsia="仿宋_GB2312"/>
                <w:bCs/>
                <w:szCs w:val="21"/>
              </w:rPr>
              <w:t xml:space="preserve">日 至  </w:t>
            </w:r>
            <w:r>
              <w:rPr>
                <w:rFonts w:hint="eastAsia" w:ascii="仿宋_GB2312" w:eastAsia="仿宋_GB2312"/>
                <w:bCs/>
                <w:szCs w:val="21"/>
                <w:u w:val="single"/>
              </w:rPr>
              <w:t xml:space="preserve"> </w:t>
            </w:r>
            <w:r>
              <w:rPr>
                <w:rFonts w:hint="eastAsia" w:ascii="仿宋_GB2312" w:eastAsia="仿宋_GB2312"/>
                <w:bCs/>
                <w:szCs w:val="21"/>
                <w:u w:val="single"/>
                <w:lang w:val="en-US"/>
              </w:rPr>
              <w:t>2023</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rPr>
              <w:t>1</w:t>
            </w:r>
            <w:r>
              <w:rPr>
                <w:rFonts w:ascii="仿宋_GB2312" w:eastAsia="仿宋_GB2312"/>
                <w:bCs/>
                <w:szCs w:val="21"/>
                <w:u w:val="single"/>
              </w:rPr>
              <w:t xml:space="preserve"> </w:t>
            </w:r>
            <w:r>
              <w:rPr>
                <w:rFonts w:hint="eastAsia" w:ascii="仿宋_GB2312" w:eastAsia="仿宋_GB2312"/>
                <w:bCs/>
                <w:szCs w:val="21"/>
              </w:rPr>
              <w:t>日</w:t>
            </w:r>
            <w:commentRangeEnd w:id="0"/>
            <w:r>
              <w:rPr>
                <w:rStyle w:val="16"/>
              </w:rPr>
              <w:commentReference w:id="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课题类别</w:t>
            </w:r>
          </w:p>
        </w:tc>
        <w:tc>
          <w:tcPr>
            <w:tcW w:w="4029" w:type="pct"/>
            <w:gridSpan w:val="3"/>
            <w:vAlign w:val="center"/>
          </w:tcPr>
          <w:p>
            <w:pPr>
              <w:spacing w:line="360" w:lineRule="auto"/>
              <w:jc w:val="center"/>
              <w:rPr>
                <w:rFonts w:ascii="仿宋_GB2312" w:eastAsia="仿宋_GB2312"/>
                <w:b/>
                <w:szCs w:val="21"/>
              </w:rPr>
            </w:pP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工作案例类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sym w:font="Wingdings 2" w:char="0052"/>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创新应用类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 </w:t>
            </w: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社会调查类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参与人数</w:t>
            </w:r>
          </w:p>
        </w:tc>
        <w:tc>
          <w:tcPr>
            <w:tcW w:w="4029" w:type="pct"/>
            <w:gridSpan w:val="3"/>
            <w:vAlign w:val="center"/>
          </w:tcPr>
          <w:p>
            <w:pPr>
              <w:spacing w:line="360" w:lineRule="auto"/>
              <w:rPr>
                <w:lang w:val="en-US"/>
              </w:rPr>
            </w:pPr>
            <w:r>
              <w:rPr>
                <w:rFonts w:hint="eastAsia"/>
                <w:lang w:val="en-US"/>
              </w:rPr>
              <w:t>2人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负责人姓名</w:t>
            </w:r>
          </w:p>
        </w:tc>
        <w:tc>
          <w:tcPr>
            <w:tcW w:w="1529" w:type="pct"/>
            <w:vAlign w:val="center"/>
          </w:tcPr>
          <w:p>
            <w:pPr>
              <w:spacing w:line="360" w:lineRule="auto"/>
              <w:rPr>
                <w:lang w:val="en-US"/>
              </w:rPr>
            </w:pPr>
            <w:r>
              <w:rPr>
                <w:rFonts w:hint="eastAsia"/>
                <w:lang w:val="en-US"/>
              </w:rPr>
              <w:t>吕定巍</w:t>
            </w:r>
          </w:p>
        </w:tc>
        <w:tc>
          <w:tcPr>
            <w:tcW w:w="637" w:type="pct"/>
            <w:vAlign w:val="center"/>
          </w:tcPr>
          <w:p>
            <w:pPr>
              <w:spacing w:line="360" w:lineRule="auto"/>
              <w:jc w:val="center"/>
              <w:rPr>
                <w:rFonts w:ascii="仿宋_GB2312" w:eastAsia="仿宋_GB2312"/>
                <w:b/>
                <w:szCs w:val="21"/>
              </w:rPr>
            </w:pPr>
            <w:r>
              <w:rPr>
                <w:rFonts w:hint="eastAsia" w:ascii="仿宋_GB2312" w:eastAsia="仿宋_GB2312"/>
                <w:b/>
                <w:szCs w:val="21"/>
              </w:rPr>
              <w:t>指导教师</w:t>
            </w:r>
          </w:p>
        </w:tc>
        <w:tc>
          <w:tcPr>
            <w:tcW w:w="186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备注</w:t>
            </w:r>
          </w:p>
        </w:tc>
        <w:tc>
          <w:tcPr>
            <w:tcW w:w="4029" w:type="pct"/>
            <w:gridSpan w:val="3"/>
            <w:vAlign w:val="center"/>
          </w:tcPr>
          <w:p>
            <w:pPr>
              <w:spacing w:line="360" w:lineRule="auto"/>
              <w:rPr>
                <w:lang w:val="en-US"/>
              </w:rPr>
            </w:pPr>
            <w:r>
              <w:rPr>
                <w:rFonts w:hint="eastAsia"/>
                <w:sz w:val="24"/>
                <w:szCs w:val="24"/>
                <w:lang w:val="en-US"/>
              </w:rPr>
              <w:t>队员：唐笑涵</w:t>
            </w:r>
          </w:p>
        </w:tc>
      </w:tr>
    </w:tbl>
    <w:p>
      <w:pPr>
        <w:rPr>
          <w:rFonts w:ascii="黑体" w:hAnsi="黑体" w:eastAsia="黑体"/>
          <w:b/>
          <w:sz w:val="30"/>
          <w:szCs w:val="30"/>
        </w:rPr>
      </w:pPr>
      <w:r>
        <w:rPr>
          <w:rFonts w:hint="eastAsia" w:ascii="黑体" w:hAnsi="黑体" w:eastAsia="黑体"/>
          <w:b/>
          <w:sz w:val="30"/>
          <w:szCs w:val="30"/>
        </w:rPr>
        <w:t>二、课题组成员</w:t>
      </w:r>
    </w:p>
    <w:tbl>
      <w:tblPr>
        <w:tblStyle w:val="11"/>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043"/>
        <w:gridCol w:w="1144"/>
        <w:gridCol w:w="1236"/>
        <w:gridCol w:w="1436"/>
        <w:gridCol w:w="1436"/>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负</w:t>
            </w:r>
          </w:p>
          <w:p>
            <w:pPr>
              <w:spacing w:line="288" w:lineRule="auto"/>
              <w:jc w:val="center"/>
              <w:rPr>
                <w:rFonts w:ascii="仿宋_GB2312" w:eastAsia="仿宋_GB2312"/>
                <w:b/>
                <w:szCs w:val="21"/>
              </w:rPr>
            </w:pPr>
            <w:r>
              <w:rPr>
                <w:rFonts w:hint="eastAsia" w:ascii="仿宋_GB2312" w:eastAsia="仿宋_GB2312"/>
                <w:b/>
                <w:szCs w:val="21"/>
              </w:rPr>
              <w:t>责</w:t>
            </w:r>
          </w:p>
          <w:p>
            <w:pPr>
              <w:spacing w:line="288" w:lineRule="auto"/>
              <w:jc w:val="center"/>
              <w:rPr>
                <w:rFonts w:ascii="仿宋_GB2312" w:eastAsia="仿宋_GB2312"/>
                <w:b/>
                <w:szCs w:val="21"/>
              </w:rPr>
            </w:pPr>
            <w:r>
              <w:rPr>
                <w:rFonts w:hint="eastAsia" w:ascii="仿宋_GB2312" w:eastAsia="仿宋_GB2312"/>
                <w:b/>
                <w:szCs w:val="21"/>
              </w:rPr>
              <w:t>人</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学（工）号</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20123011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专  业</w:t>
            </w:r>
          </w:p>
        </w:tc>
        <w:tc>
          <w:tcPr>
            <w:tcW w:w="2745" w:type="pct"/>
            <w:gridSpan w:val="3"/>
            <w:vAlign w:val="center"/>
          </w:tcPr>
          <w:p>
            <w:pPr>
              <w:spacing w:line="360" w:lineRule="auto"/>
              <w:rPr>
                <w:rFonts w:ascii="仿宋_GB2312" w:eastAsia="仿宋_GB2312"/>
                <w:b/>
                <w:szCs w:val="21"/>
                <w:lang w:val="en-US"/>
              </w:rPr>
            </w:pPr>
            <w:r>
              <w:rPr>
                <w:rFonts w:hint="eastAsia" w:ascii="仿宋_GB2312" w:eastAsia="仿宋_GB2312"/>
                <w:b/>
                <w:szCs w:val="21"/>
                <w:lang w:val="en-US"/>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restart"/>
            <w:vAlign w:val="center"/>
          </w:tcPr>
          <w:p>
            <w:pPr>
              <w:spacing w:line="360" w:lineRule="auto"/>
              <w:jc w:val="center"/>
              <w:rPr>
                <w:rFonts w:ascii="仿宋_GB2312" w:eastAsia="仿宋_GB2312"/>
                <w:b/>
                <w:szCs w:val="21"/>
              </w:rPr>
            </w:pPr>
            <w:r>
              <w:rPr>
                <w:rFonts w:hint="eastAsia" w:ascii="仿宋_GB2312" w:eastAsia="仿宋_GB2312"/>
                <w:b/>
                <w:szCs w:val="21"/>
              </w:rPr>
              <w:t>联系方式</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dwlv@foxmail.com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continue"/>
            <w:vAlign w:val="center"/>
          </w:tcPr>
          <w:p>
            <w:pPr>
              <w:spacing w:line="360" w:lineRule="auto"/>
              <w:jc w:val="center"/>
              <w:rPr>
                <w:rFonts w:ascii="仿宋_GB2312" w:eastAsia="仿宋_GB2312"/>
                <w:b/>
                <w:szCs w:val="21"/>
              </w:rPr>
            </w:pP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3428" w:type="pct"/>
            <w:gridSpan w:val="4"/>
            <w:vAlign w:val="center"/>
          </w:tcPr>
          <w:p>
            <w:pPr>
              <w:spacing w:line="360" w:lineRule="auto"/>
              <w:jc w:val="center"/>
              <w:rPr>
                <w:rFonts w:ascii="仿宋_GB2312" w:eastAsia="仿宋_GB2312"/>
                <w:b/>
                <w:szCs w:val="21"/>
                <w:lang w:val="en-US"/>
              </w:rPr>
            </w:pPr>
            <w:r>
              <w:rPr>
                <w:rFonts w:ascii="仿宋_GB2312" w:eastAsia="仿宋_GB2312"/>
                <w:b/>
                <w:szCs w:val="21"/>
                <w:lang w:val="en-US"/>
              </w:rPr>
              <w:t>15345809673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指导教师（至少1位）</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陈怡海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工  号</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10004617</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职称/职务</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textDirection w:val="tbRlV"/>
            <w:vAlign w:val="center"/>
          </w:tcPr>
          <w:p>
            <w:pPr>
              <w:spacing w:line="360" w:lineRule="auto"/>
              <w:jc w:val="center"/>
              <w:rPr>
                <w:rFonts w:ascii="仿宋_GB2312" w:eastAsia="仿宋_GB2312"/>
                <w:b/>
                <w:szCs w:val="21"/>
              </w:rPr>
            </w:pPr>
          </w:p>
        </w:tc>
        <w:tc>
          <w:tcPr>
            <w:tcW w:w="576" w:type="pct"/>
            <w:vAlign w:val="center"/>
          </w:tcPr>
          <w:p>
            <w:pPr>
              <w:spacing w:line="360" w:lineRule="auto"/>
              <w:jc w:val="both"/>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lang w:val="en-US"/>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联系电话</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13817525814</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1160" w:type="pct"/>
            <w:vAlign w:val="center"/>
          </w:tcPr>
          <w:p>
            <w:pPr>
              <w:spacing w:line="360" w:lineRule="auto"/>
              <w:jc w:val="center"/>
              <w:rPr>
                <w:rFonts w:ascii="仿宋_GB2312" w:eastAsia="仿宋_GB2312"/>
                <w:b/>
                <w:szCs w:val="21"/>
                <w:lang w:val="en-US"/>
              </w:rPr>
            </w:pPr>
            <w:r>
              <w:rPr>
                <w:rFonts w:ascii="仿宋_GB2312" w:eastAsia="仿宋_GB2312"/>
                <w:b/>
                <w:szCs w:val="21"/>
                <w:lang w:val="en-US"/>
              </w:rPr>
              <w:t>yhchen@shu.edu.cn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主</w:t>
            </w:r>
          </w:p>
          <w:p>
            <w:pPr>
              <w:spacing w:line="288" w:lineRule="auto"/>
              <w:jc w:val="center"/>
              <w:rPr>
                <w:rFonts w:ascii="仿宋_GB2312" w:eastAsia="仿宋_GB2312"/>
                <w:b/>
                <w:szCs w:val="21"/>
              </w:rPr>
            </w:pPr>
            <w:r>
              <w:rPr>
                <w:rFonts w:hint="eastAsia" w:ascii="仿宋_GB2312" w:eastAsia="仿宋_GB2312"/>
                <w:b/>
                <w:szCs w:val="21"/>
              </w:rPr>
              <w:t>要</w:t>
            </w:r>
          </w:p>
          <w:p>
            <w:pPr>
              <w:spacing w:line="288" w:lineRule="auto"/>
              <w:jc w:val="center"/>
              <w:rPr>
                <w:rFonts w:ascii="仿宋_GB2312" w:eastAsia="仿宋_GB2312"/>
                <w:b/>
                <w:szCs w:val="21"/>
              </w:rPr>
            </w:pPr>
            <w:r>
              <w:rPr>
                <w:rFonts w:hint="eastAsia" w:ascii="仿宋_GB2312" w:eastAsia="仿宋_GB2312"/>
                <w:b/>
                <w:szCs w:val="21"/>
              </w:rPr>
              <w:t>成</w:t>
            </w:r>
          </w:p>
          <w:p>
            <w:pPr>
              <w:spacing w:line="288" w:lineRule="auto"/>
              <w:jc w:val="center"/>
              <w:rPr>
                <w:rFonts w:ascii="仿宋_GB2312" w:eastAsia="仿宋_GB2312"/>
                <w:b/>
                <w:szCs w:val="21"/>
              </w:rPr>
            </w:pPr>
            <w:r>
              <w:rPr>
                <w:rFonts w:hint="eastAsia" w:ascii="仿宋_GB2312" w:eastAsia="仿宋_GB2312"/>
                <w:b/>
                <w:szCs w:val="21"/>
              </w:rPr>
              <w:t>员</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eastAsia="zh-Hans"/>
              </w:rPr>
            </w:pPr>
            <w:r>
              <w:rPr>
                <w:rFonts w:hint="eastAsia" w:ascii="仿宋_GB2312" w:eastAsia="仿宋_GB2312"/>
                <w:b/>
                <w:szCs w:val="21"/>
              </w:rPr>
              <w:t>学</w:t>
            </w:r>
            <w:r>
              <w:rPr>
                <w:rFonts w:ascii="仿宋_GB2312" w:eastAsia="仿宋_GB2312"/>
                <w:b/>
                <w:szCs w:val="21"/>
              </w:rPr>
              <w:t xml:space="preserve"> </w:t>
            </w:r>
            <w:r>
              <w:rPr>
                <w:rFonts w:hint="eastAsia" w:ascii="仿宋_GB2312" w:eastAsia="仿宋_GB2312"/>
                <w:b/>
                <w:szCs w:val="21"/>
              </w:rPr>
              <w:t>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专</w:t>
            </w:r>
            <w:r>
              <w:rPr>
                <w:rFonts w:ascii="仿宋_GB2312" w:eastAsia="仿宋_GB2312"/>
                <w:b/>
                <w:szCs w:val="21"/>
                <w:lang w:eastAsia="zh-Hans"/>
              </w:rPr>
              <w:t xml:space="preserve"> </w:t>
            </w:r>
            <w:r>
              <w:rPr>
                <w:rFonts w:hint="eastAsia" w:ascii="仿宋_GB2312" w:eastAsia="仿宋_GB2312"/>
                <w:b/>
                <w:szCs w:val="21"/>
                <w:lang w:val="en-US" w:eastAsia="zh-Hans"/>
              </w:rPr>
              <w:t>业</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1160"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分</w:t>
            </w:r>
            <w:r>
              <w:rPr>
                <w:rFonts w:ascii="仿宋_GB2312" w:eastAsia="仿宋_GB2312"/>
                <w:b/>
                <w:szCs w:val="21"/>
                <w:lang w:eastAsia="zh-Hans"/>
              </w:rPr>
              <w:t xml:space="preserve"> </w:t>
            </w:r>
            <w:r>
              <w:rPr>
                <w:rFonts w:hint="eastAsia" w:ascii="仿宋_GB2312" w:eastAsia="仿宋_GB2312"/>
                <w:b/>
                <w:szCs w:val="21"/>
                <w:lang w:val="en-US" w:eastAsia="zh-Hans"/>
              </w:rPr>
              <w:t>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吕定巍</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20123011</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15345809673</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唐笑涵</w:t>
            </w:r>
          </w:p>
        </w:tc>
        <w:tc>
          <w:tcPr>
            <w:tcW w:w="631"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21122810</w:t>
            </w:r>
          </w:p>
        </w:tc>
        <w:tc>
          <w:tcPr>
            <w:tcW w:w="68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计算机工程与科学学院</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计算机科学与技术</w:t>
            </w:r>
          </w:p>
        </w:tc>
        <w:tc>
          <w:tcPr>
            <w:tcW w:w="792"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13301907168</w:t>
            </w:r>
          </w:p>
        </w:tc>
        <w:tc>
          <w:tcPr>
            <w:tcW w:w="1160" w:type="pct"/>
            <w:vAlign w:val="center"/>
          </w:tcPr>
          <w:p>
            <w:pPr>
              <w:spacing w:line="360" w:lineRule="auto"/>
              <w:jc w:val="center"/>
              <w:rPr>
                <w:rFonts w:ascii="仿宋_GB2312" w:eastAsia="仿宋_GB2312"/>
                <w:b/>
                <w:szCs w:val="21"/>
                <w:lang w:val="en-US"/>
              </w:rPr>
            </w:pPr>
            <w:r>
              <w:rPr>
                <w:rFonts w:hint="eastAsia" w:ascii="仿宋_GB2312" w:eastAsia="仿宋_GB2312"/>
                <w:b/>
                <w:szCs w:val="21"/>
                <w:lang w:val="en-US"/>
              </w:rPr>
              <w:t>前后端开发</w:t>
            </w:r>
          </w:p>
        </w:tc>
      </w:tr>
    </w:tbl>
    <w:p>
      <w:pPr>
        <w:rPr>
          <w:rFonts w:ascii="黑体" w:hAnsi="黑体" w:eastAsia="黑体"/>
          <w:b/>
          <w:sz w:val="30"/>
          <w:szCs w:val="30"/>
        </w:rPr>
      </w:pPr>
    </w:p>
    <w:p>
      <w:pPr>
        <w:rPr>
          <w:rFonts w:ascii="黑体" w:hAnsi="黑体" w:eastAsia="黑体"/>
          <w:b/>
          <w:sz w:val="30"/>
          <w:szCs w:val="30"/>
        </w:rPr>
      </w:pPr>
    </w:p>
    <w:p>
      <w:pPr>
        <w:numPr>
          <w:ilvl w:val="0"/>
          <w:numId w:val="1"/>
        </w:numPr>
        <w:rPr>
          <w:rFonts w:ascii="黑体" w:hAnsi="黑体" w:eastAsia="黑体"/>
          <w:b/>
          <w:sz w:val="30"/>
          <w:szCs w:val="30"/>
        </w:rPr>
      </w:pPr>
      <w:r>
        <w:rPr>
          <w:rFonts w:hint="eastAsia" w:ascii="黑体" w:hAnsi="黑体" w:eastAsia="黑体"/>
          <w:b/>
          <w:sz w:val="30"/>
          <w:szCs w:val="30"/>
        </w:rPr>
        <w:t>选题依据</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3" w:hRule="atLeast"/>
          <w:jc w:val="center"/>
        </w:trPr>
        <w:tc>
          <w:tcPr>
            <w:tcW w:w="5000" w:type="pct"/>
          </w:tcPr>
          <w:p>
            <w:pPr>
              <w:spacing w:line="360" w:lineRule="auto"/>
              <w:rPr>
                <w:rFonts w:ascii="仿宋_GB2312" w:eastAsia="仿宋_GB2312"/>
                <w:bCs/>
                <w:szCs w:val="21"/>
                <w:lang w:eastAsia="zh-Hans"/>
              </w:rPr>
            </w:pPr>
            <w:r>
              <w:rPr>
                <w:rFonts w:hint="eastAsia" w:ascii="仿宋_GB2312" w:eastAsia="仿宋_GB2312"/>
                <w:bCs/>
                <w:szCs w:val="21"/>
              </w:rPr>
              <w:t>选题背景、意义以及前期的相关实践基础（</w:t>
            </w:r>
            <w:r>
              <w:rPr>
                <w:rFonts w:ascii="仿宋_GB2312" w:eastAsia="仿宋_GB2312"/>
                <w:bCs/>
                <w:szCs w:val="21"/>
              </w:rPr>
              <w:t>3</w:t>
            </w:r>
            <w:r>
              <w:rPr>
                <w:rFonts w:hint="eastAsia" w:ascii="仿宋_GB2312" w:eastAsia="仿宋_GB2312"/>
                <w:bCs/>
                <w:szCs w:val="21"/>
              </w:rPr>
              <w:t>00字以内）</w:t>
            </w:r>
            <w:r>
              <w:rPr>
                <w:rFonts w:hint="eastAsia" w:ascii="仿宋_GB2312" w:eastAsia="仿宋_GB2312"/>
                <w:bCs/>
                <w:szCs w:val="21"/>
                <w:lang w:eastAsia="zh-Hans"/>
              </w:rPr>
              <w:t>。</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目前</w:t>
            </w:r>
            <w:r>
              <w:rPr>
                <w:rFonts w:hint="eastAsia" w:ascii="仿宋_GB2312" w:eastAsia="仿宋_GB2312"/>
                <w:bCs/>
                <w:szCs w:val="21"/>
              </w:rPr>
              <w:t>，</w:t>
            </w:r>
            <w:r>
              <w:rPr>
                <w:rFonts w:hint="eastAsia" w:ascii="仿宋_GB2312" w:eastAsia="仿宋_GB2312"/>
                <w:bCs/>
                <w:szCs w:val="21"/>
                <w:lang w:eastAsia="zh-Hans"/>
              </w:rPr>
              <w:t>新冠疫情防控进入关键阶段，然而上海众多</w:t>
            </w:r>
            <w:r>
              <w:rPr>
                <w:rFonts w:hint="eastAsia" w:ascii="仿宋_GB2312" w:eastAsia="仿宋_GB2312"/>
                <w:bCs/>
                <w:szCs w:val="21"/>
              </w:rPr>
              <w:t>社区</w:t>
            </w:r>
            <w:r>
              <w:rPr>
                <w:rFonts w:hint="eastAsia" w:ascii="仿宋_GB2312" w:eastAsia="仿宋_GB2312"/>
                <w:bCs/>
                <w:szCs w:val="21"/>
                <w:lang w:eastAsia="zh-Hans"/>
              </w:rPr>
              <w:t>仍处于封闭状态，不少居民面临着配药难的问题。</w:t>
            </w:r>
            <w:r>
              <w:rPr>
                <w:rFonts w:hint="eastAsia" w:ascii="仿宋_GB2312" w:eastAsia="仿宋_GB2312"/>
                <w:bCs/>
                <w:szCs w:val="21"/>
                <w:lang w:val="en-US"/>
              </w:rPr>
              <w:t>为此，</w:t>
            </w:r>
            <w:r>
              <w:rPr>
                <w:rFonts w:hint="eastAsia" w:ascii="仿宋_GB2312" w:eastAsia="仿宋_GB2312"/>
                <w:bCs/>
                <w:szCs w:val="21"/>
                <w:lang w:eastAsia="zh-Hans"/>
              </w:rPr>
              <w:t>部分</w:t>
            </w:r>
            <w:r>
              <w:rPr>
                <w:rFonts w:hint="eastAsia" w:ascii="仿宋_GB2312" w:eastAsia="仿宋_GB2312"/>
                <w:bCs/>
                <w:szCs w:val="21"/>
              </w:rPr>
              <w:t>社区</w:t>
            </w:r>
            <w:r>
              <w:rPr>
                <w:rFonts w:hint="eastAsia" w:ascii="仿宋_GB2312" w:eastAsia="仿宋_GB2312"/>
                <w:bCs/>
                <w:szCs w:val="21"/>
                <w:lang w:eastAsia="zh-Hans"/>
              </w:rPr>
              <w:t>推出了志愿者代配药服务，然而目前大多数代配药服务的配药信息收集采用电话记录，手工书写，递交药盒包装盒等方式进行，居委干部、志愿者面临着如何搜集、整合</w:t>
            </w:r>
            <w:r>
              <w:rPr>
                <w:rFonts w:hint="eastAsia" w:ascii="仿宋_GB2312" w:eastAsia="仿宋_GB2312"/>
                <w:bCs/>
                <w:szCs w:val="21"/>
              </w:rPr>
              <w:t>社区</w:t>
            </w:r>
            <w:r>
              <w:rPr>
                <w:rFonts w:hint="eastAsia" w:ascii="仿宋_GB2312" w:eastAsia="仿宋_GB2312"/>
                <w:bCs/>
                <w:szCs w:val="21"/>
                <w:lang w:eastAsia="zh-Hans"/>
              </w:rPr>
              <w:t>配药需求的难题。如何保证代配药的工作效率并保证药品信息的准确性、提高配药成功率成了一亟待解决的难题。</w:t>
            </w:r>
          </w:p>
          <w:p>
            <w:pPr>
              <w:spacing w:line="360" w:lineRule="auto"/>
              <w:ind w:firstLine="440" w:firstLineChars="200"/>
              <w:rPr>
                <w:rFonts w:ascii="仿宋_GB2312" w:eastAsia="仿宋_GB2312"/>
                <w:bCs/>
                <w:szCs w:val="21"/>
                <w:lang w:eastAsia="zh-Hans"/>
              </w:rPr>
            </w:pPr>
            <w:r>
              <w:rPr>
                <w:rFonts w:hint="eastAsia" w:ascii="仿宋_GB2312" w:eastAsia="仿宋_GB2312"/>
                <w:bCs/>
                <w:szCs w:val="21"/>
                <w:lang w:eastAsia="zh-Hans"/>
              </w:rPr>
              <w:t>上海市委书记李强指出：“需多措并举做好群众就医配药工作”</w:t>
            </w:r>
            <w:r>
              <w:rPr>
                <w:rFonts w:hint="eastAsia" w:ascii="仿宋_GB2312" w:eastAsia="仿宋_GB2312"/>
                <w:bCs/>
                <w:szCs w:val="21"/>
              </w:rPr>
              <w:t>。</w:t>
            </w:r>
            <w:r>
              <w:rPr>
                <w:rFonts w:hint="eastAsia" w:ascii="仿宋_GB2312" w:eastAsia="仿宋_GB2312"/>
                <w:bCs/>
                <w:szCs w:val="21"/>
                <w:lang w:eastAsia="zh-Hans"/>
              </w:rPr>
              <w:t>本课题的目的是设计并实现一个社区配药需求收集小程序，为上海市打赢疫情防控阻击战贡献力量。</w:t>
            </w:r>
          </w:p>
          <w:p>
            <w:pPr>
              <w:spacing w:line="360" w:lineRule="auto"/>
              <w:ind w:firstLine="440" w:firstLineChars="200"/>
            </w:pPr>
            <w:r>
              <w:rPr>
                <w:rFonts w:hint="eastAsia" w:ascii="仿宋_GB2312" w:eastAsia="仿宋_GB2312"/>
                <w:bCs/>
                <w:szCs w:val="21"/>
                <w:lang w:eastAsia="zh-Hans"/>
              </w:rPr>
              <w:t>课题组成员有较为丰富的微信小程序开发经验，已经完成了用户需求调研和“药清单”微信小程序的原型设计工作。</w:t>
            </w:r>
          </w:p>
        </w:tc>
      </w:tr>
    </w:tbl>
    <w:p>
      <w:pPr>
        <w:rPr>
          <w:rFonts w:ascii="黑体" w:hAnsi="黑体" w:eastAsia="黑体"/>
          <w:b/>
          <w:sz w:val="30"/>
          <w:szCs w:val="30"/>
        </w:rPr>
      </w:pPr>
      <w:r>
        <w:rPr>
          <w:rFonts w:hint="eastAsia" w:ascii="黑体" w:hAnsi="黑体" w:eastAsia="黑体"/>
          <w:b/>
          <w:sz w:val="30"/>
          <w:szCs w:val="30"/>
        </w:rPr>
        <w:t>四、研究内容和方法</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tcPr>
          <w:p>
            <w:pPr>
              <w:rPr>
                <w:rFonts w:ascii="Times New Roman" w:hAnsi="Times New Roman" w:eastAsia="宋体"/>
                <w:szCs w:val="24"/>
              </w:rPr>
            </w:pPr>
            <w:r>
              <w:rPr>
                <w:rFonts w:hint="eastAsia" w:ascii="仿宋_GB2312" w:eastAsia="仿宋_GB2312"/>
                <w:bCs/>
                <w:szCs w:val="21"/>
              </w:rPr>
              <w:t>课题研究主要内容、基本思路、研究方法；课题研究的重点、难点、主要目标</w:t>
            </w:r>
            <w:r>
              <w:rPr>
                <w:rFonts w:hint="eastAsia" w:ascii="仿宋_GB2312" w:eastAsia="仿宋_GB2312"/>
                <w:bCs/>
                <w:szCs w:val="21"/>
                <w:lang w:val="en-US" w:eastAsia="zh-Hans"/>
              </w:rPr>
              <w:t>等</w:t>
            </w:r>
            <w:r>
              <w:rPr>
                <w:rFonts w:hint="eastAsia" w:ascii="仿宋_GB2312" w:eastAsia="仿宋_GB2312"/>
                <w:bCs/>
                <w:szCs w:val="21"/>
              </w:rPr>
              <w:t>（限2000字以内，需重点论述）</w:t>
            </w:r>
            <w:r>
              <w:rPr>
                <w:rFonts w:hint="eastAsia" w:ascii="仿宋_GB2312" w:eastAsia="仿宋_GB2312"/>
                <w:bCs/>
                <w:szCs w:val="21"/>
                <w:lang w:eastAsia="zh-Hans"/>
              </w:rPr>
              <w:t>。</w:t>
            </w:r>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主要内容：</w:t>
            </w:r>
          </w:p>
          <w:p>
            <w:pPr>
              <w:numPr>
                <w:ilvl w:val="0"/>
                <w:numId w:val="2"/>
              </w:numPr>
              <w:rPr>
                <w:lang w:val="en-US"/>
              </w:rPr>
            </w:pPr>
            <w:r>
              <w:rPr>
                <w:rFonts w:hint="eastAsia"/>
                <w:lang w:val="en-US"/>
              </w:rPr>
              <w:t>设计一个基于微信小程序的</w:t>
            </w:r>
            <w:ins w:id="4" w:author="Yihai Chen" w:date="2022-05-07T14:32:00Z">
              <w:r>
                <w:rPr>
                  <w:rFonts w:hint="eastAsia"/>
                  <w:lang w:val="en-US"/>
                </w:rPr>
                <w:t>社区</w:t>
              </w:r>
            </w:ins>
            <w:r>
              <w:rPr>
                <w:rFonts w:hint="eastAsia"/>
                <w:lang w:val="en-US"/>
              </w:rPr>
              <w:t>配药清单，供</w:t>
            </w:r>
            <w:ins w:id="5" w:author="Yihai Chen" w:date="2022-05-07T14:32:00Z">
              <w:r>
                <w:rPr>
                  <w:rFonts w:hint="eastAsia"/>
                  <w:lang w:val="en-US"/>
                </w:rPr>
                <w:t>居民</w:t>
              </w:r>
            </w:ins>
            <w:r>
              <w:rPr>
                <w:rFonts w:hint="eastAsia"/>
                <w:lang w:val="en-US"/>
              </w:rPr>
              <w:t>快速生成配药需求清单并上传至所属社区。</w:t>
            </w:r>
          </w:p>
          <w:p>
            <w:pPr>
              <w:numPr>
                <w:ilvl w:val="0"/>
                <w:numId w:val="2"/>
              </w:numPr>
              <w:rPr>
                <w:ins w:id="6" w:author="Yihai Chen" w:date="2022-05-07T14:33:00Z"/>
                <w:lang w:val="en-US"/>
              </w:rPr>
            </w:pPr>
            <w:r>
              <w:rPr>
                <w:rFonts w:hint="eastAsia"/>
                <w:lang w:val="en-US"/>
              </w:rPr>
              <w:t>设计一个社区配药需求管理平台，社区管理者可以对社区内用户提交的配药需求进行审核和查看。</w:t>
            </w:r>
          </w:p>
          <w:p>
            <w:pPr>
              <w:numPr>
                <w:ilvl w:val="0"/>
                <w:numId w:val="2"/>
              </w:numPr>
              <w:rPr>
                <w:lang w:val="en-US"/>
              </w:rPr>
            </w:pPr>
            <w:ins w:id="7" w:author="Yihai Chen" w:date="2022-05-07T14:33:00Z">
              <w:r>
                <w:rPr>
                  <w:rFonts w:hint="eastAsia"/>
                  <w:lang w:val="en-US"/>
                </w:rPr>
                <w:t>生成药品发放清单</w:t>
              </w:r>
            </w:ins>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基本思路：</w:t>
            </w:r>
          </w:p>
          <w:p>
            <w:pPr>
              <w:numPr>
                <w:ilvl w:val="0"/>
                <w:numId w:val="3"/>
                <w:ins w:id="9" w:author="星殒·化尘" w:date="2022-05-08T11:01:38Z"/>
              </w:numPr>
              <w:rPr>
                <w:lang w:val="en-US"/>
              </w:rPr>
              <w:pPrChange w:id="8" w:author="星殒·化尘" w:date="2022-05-08T11:01:38Z">
                <w:pPr>
                  <w:numPr>
                    <w:ilvl w:val="0"/>
                    <w:numId w:val="3"/>
                  </w:numPr>
                </w:pPr>
              </w:pPrChange>
            </w:pPr>
            <w:del w:id="10" w:author="星殒·化尘" w:date="2022-05-08T11:01:27Z">
              <w:r>
                <w:rPr>
                  <w:rFonts w:hint="eastAsia"/>
                  <w:lang w:val="en-US"/>
                </w:rPr>
                <w:delText>根</w:delText>
              </w:r>
            </w:del>
            <w:del w:id="11" w:author="星殒·化尘" w:date="2022-05-08T11:01:19Z">
              <w:r>
                <w:rPr>
                  <w:rFonts w:hint="eastAsia"/>
                  <w:lang w:val="en-US"/>
                </w:rPr>
                <w:delText>据研究主要内容的设想，逐步完善相关知识与</w:delText>
              </w:r>
            </w:del>
            <w:ins w:id="12" w:author="星殒·化尘" w:date="2022-05-08T11:01:31Z">
              <w:r>
                <w:rPr>
                  <w:rFonts w:hint="eastAsia"/>
                  <w:lang w:val="en-US" w:eastAsia="zh-CN"/>
                </w:rPr>
                <w:t>大致</w:t>
              </w:r>
            </w:ins>
            <w:ins w:id="13" w:author="星殒·化尘" w:date="2022-05-08T11:01:32Z">
              <w:r>
                <w:rPr>
                  <w:rFonts w:hint="eastAsia"/>
                  <w:lang w:val="en-US" w:eastAsia="zh-CN"/>
                </w:rPr>
                <w:t>思路</w:t>
              </w:r>
            </w:ins>
            <w:ins w:id="14" w:author="星殒·化尘" w:date="2022-05-08T11:01:34Z">
              <w:r>
                <w:rPr>
                  <w:rFonts w:hint="eastAsia"/>
                  <w:lang w:val="en-US" w:eastAsia="zh-CN"/>
                </w:rPr>
                <w:t>：</w:t>
              </w:r>
            </w:ins>
            <w:del w:id="15" w:author="星殒·化尘" w:date="2022-05-08T11:01:19Z">
              <w:r>
                <w:rPr>
                  <w:rFonts w:hint="eastAsia"/>
                  <w:lang w:val="en-US"/>
                </w:rPr>
                <w:delText>技术</w:delText>
              </w:r>
            </w:del>
            <w:del w:id="16" w:author="星殒·化尘" w:date="2022-05-08T11:01:23Z">
              <w:r>
                <w:rPr>
                  <w:rFonts w:hint="eastAsia"/>
                  <w:lang w:val="en-US"/>
                </w:rPr>
                <w:delText>。</w:delText>
              </w:r>
            </w:del>
          </w:p>
          <w:p>
            <w:pPr>
              <w:numPr>
                <w:ilvl w:val="0"/>
                <w:numId w:val="4"/>
              </w:numPr>
              <w:rPr>
                <w:del w:id="17" w:author="星殒·化尘" w:date="2022-05-07T16:30:10Z"/>
                <w:lang w:val="en-US"/>
              </w:rPr>
            </w:pPr>
            <w:ins w:id="18" w:author="星殒·化尘" w:date="2022-05-07T16:30:03Z">
              <w:r>
                <w:rPr>
                  <w:rFonts w:hint="eastAsia"/>
                  <w:lang w:val="en-US" w:eastAsia="zh-CN"/>
                </w:rPr>
                <w:t>设计</w:t>
              </w:r>
            </w:ins>
            <w:del w:id="19" w:author="星殒·化尘" w:date="2022-05-07T16:30:10Z">
              <w:commentRangeStart w:id="1"/>
              <w:r>
                <w:rPr>
                  <w:rFonts w:hint="eastAsia"/>
                  <w:lang w:val="en-US"/>
                </w:rPr>
                <w:delText>学习有关微信小程序云开发的各类知识（云函数、云数据库、云托管等）。</w:delText>
              </w:r>
            </w:del>
          </w:p>
          <w:p>
            <w:pPr>
              <w:numPr>
                <w:ilvl w:val="0"/>
                <w:numId w:val="4"/>
              </w:numPr>
              <w:rPr>
                <w:lang w:val="en-US"/>
              </w:rPr>
            </w:pPr>
            <w:del w:id="20" w:author="星殒·化尘" w:date="2022-05-07T16:30:10Z">
              <w:r>
                <w:rPr>
                  <w:rFonts w:hint="eastAsia"/>
                  <w:lang w:val="en-US"/>
                </w:rPr>
                <w:delText>学习WXML、JavaScript以及CSS完成小程序具体程序的编写。</w:delText>
              </w:r>
            </w:del>
            <w:ins w:id="21" w:author="星殒·化尘" w:date="2022-05-08T10:02:11Z">
              <w:r>
                <w:rPr>
                  <w:rFonts w:hint="eastAsia"/>
                  <w:lang w:val="en-US" w:eastAsia="zh-CN"/>
                </w:rPr>
                <w:t>一个</w:t>
              </w:r>
            </w:ins>
            <w:ins w:id="22" w:author="星殒·化尘" w:date="2022-05-08T10:02:14Z">
              <w:r>
                <w:rPr>
                  <w:rFonts w:hint="eastAsia"/>
                  <w:lang w:val="en-US" w:eastAsia="zh-CN"/>
                </w:rPr>
                <w:t>小程序</w:t>
              </w:r>
            </w:ins>
            <w:ins w:id="23" w:author="星殒·化尘" w:date="2022-05-08T10:14:29Z">
              <w:r>
                <w:rPr>
                  <w:rFonts w:hint="eastAsia"/>
                  <w:lang w:val="en-US" w:eastAsia="zh-CN"/>
                </w:rPr>
                <w:t>专属的</w:t>
              </w:r>
            </w:ins>
            <w:ins w:id="24" w:author="星殒·化尘" w:date="2022-05-08T10:15:15Z">
              <w:r>
                <w:rPr>
                  <w:rFonts w:hint="eastAsia"/>
                  <w:lang w:val="en-US" w:eastAsia="zh-CN"/>
                </w:rPr>
                <w:t>配药流程</w:t>
              </w:r>
            </w:ins>
            <w:ins w:id="25" w:author="星殒·化尘" w:date="2022-05-08T10:15:16Z">
              <w:r>
                <w:rPr>
                  <w:rFonts w:hint="eastAsia"/>
                  <w:lang w:val="en-US" w:eastAsia="zh-CN"/>
                </w:rPr>
                <w:t>。</w:t>
              </w:r>
            </w:ins>
          </w:p>
          <w:p>
            <w:pPr>
              <w:numPr>
                <w:ilvl w:val="0"/>
                <w:numId w:val="4"/>
              </w:numPr>
              <w:rPr>
                <w:lang w:val="en-US"/>
              </w:rPr>
            </w:pPr>
            <w:del w:id="26" w:author="星殒·化尘" w:date="2022-05-08T10:15:25Z">
              <w:r>
                <w:rPr>
                  <w:rFonts w:hint="eastAsia"/>
                  <w:lang w:val="en-US"/>
                </w:rPr>
                <w:delText>学习</w:delText>
              </w:r>
            </w:del>
            <w:r>
              <w:rPr>
                <w:rFonts w:hint="eastAsia"/>
                <w:lang w:val="en-US"/>
              </w:rPr>
              <w:t>使用各种原型设计软件</w:t>
            </w:r>
            <w:ins w:id="27" w:author="星殒·化尘" w:date="2022-05-08T10:16:44Z">
              <w:r>
                <w:rPr>
                  <w:rFonts w:hint="eastAsia"/>
                  <w:lang w:val="en-US" w:eastAsia="zh-CN"/>
                </w:rPr>
                <w:t>设计</w:t>
              </w:r>
            </w:ins>
            <w:del w:id="28" w:author="星殒·化尘" w:date="2022-05-08T10:16:30Z">
              <w:r>
                <w:rPr>
                  <w:rFonts w:hint="eastAsia"/>
                  <w:lang w:val="en-US"/>
                </w:rPr>
                <w:delText>进行</w:delText>
              </w:r>
            </w:del>
            <w:r>
              <w:rPr>
                <w:rFonts w:hint="eastAsia"/>
                <w:lang w:val="en-US"/>
              </w:rPr>
              <w:t>小程序</w:t>
            </w:r>
            <w:ins w:id="29" w:author="星殒·化尘" w:date="2022-05-08T10:16:48Z">
              <w:r>
                <w:rPr>
                  <w:rFonts w:hint="eastAsia"/>
                  <w:lang w:val="en-US" w:eastAsia="zh-CN"/>
                </w:rPr>
                <w:t>的</w:t>
              </w:r>
            </w:ins>
            <w:r>
              <w:rPr>
                <w:rFonts w:hint="eastAsia"/>
                <w:lang w:val="en-US"/>
              </w:rPr>
              <w:t>各个页面</w:t>
            </w:r>
            <w:del w:id="30" w:author="星殒·化尘" w:date="2022-05-08T10:16:41Z">
              <w:r>
                <w:rPr>
                  <w:rFonts w:hint="eastAsia"/>
                  <w:lang w:val="en-US"/>
                </w:rPr>
                <w:delText>的</w:delText>
              </w:r>
            </w:del>
            <w:del w:id="31" w:author="星殒·化尘" w:date="2022-05-08T10:16:40Z">
              <w:r>
                <w:rPr>
                  <w:rFonts w:hint="eastAsia"/>
                  <w:lang w:val="en-US"/>
                </w:rPr>
                <w:delText>设</w:delText>
              </w:r>
            </w:del>
            <w:del w:id="32" w:author="星殒·化尘" w:date="2022-05-08T10:16:39Z">
              <w:r>
                <w:rPr>
                  <w:rFonts w:hint="eastAsia"/>
                  <w:lang w:val="en-US"/>
                </w:rPr>
                <w:delText>计</w:delText>
              </w:r>
            </w:del>
            <w:r>
              <w:rPr>
                <w:rFonts w:hint="eastAsia"/>
                <w:lang w:val="en-US"/>
              </w:rPr>
              <w:t>。</w:t>
            </w:r>
          </w:p>
          <w:p>
            <w:pPr>
              <w:numPr>
                <w:ilvl w:val="0"/>
                <w:numId w:val="4"/>
              </w:numPr>
              <w:rPr>
                <w:lang w:val="en-US"/>
              </w:rPr>
            </w:pPr>
            <w:ins w:id="33" w:author="星殒·化尘" w:date="2022-05-08T10:15:37Z">
              <w:r>
                <w:rPr>
                  <w:rFonts w:hint="eastAsia"/>
                  <w:lang w:val="en-US" w:eastAsia="zh-CN"/>
                </w:rPr>
                <w:t>使用</w:t>
              </w:r>
            </w:ins>
            <w:del w:id="34" w:author="星殒·化尘" w:date="2022-05-08T10:15:35Z">
              <w:r>
                <w:rPr>
                  <w:rFonts w:hint="eastAsia"/>
                  <w:lang w:val="en-US"/>
                </w:rPr>
                <w:delText>学习</w:delText>
              </w:r>
            </w:del>
            <w:r>
              <w:rPr>
                <w:rFonts w:hint="eastAsia"/>
                <w:lang w:val="en-US"/>
              </w:rPr>
              <w:t>网络请求、爬虫</w:t>
            </w:r>
            <w:ins w:id="35" w:author="星殒·化尘" w:date="2022-05-08T10:15:42Z">
              <w:r>
                <w:rPr>
                  <w:rFonts w:hint="eastAsia"/>
                  <w:lang w:val="en-US" w:eastAsia="zh-CN"/>
                </w:rPr>
                <w:t>等</w:t>
              </w:r>
            </w:ins>
            <w:r>
              <w:rPr>
                <w:rFonts w:hint="eastAsia"/>
                <w:lang w:val="en-US"/>
              </w:rPr>
              <w:t>相关知识</w:t>
            </w:r>
            <w:ins w:id="36" w:author="星殒·化尘" w:date="2022-05-08T10:15:44Z">
              <w:r>
                <w:rPr>
                  <w:rFonts w:hint="eastAsia"/>
                  <w:lang w:val="en-US" w:eastAsia="zh-CN"/>
                </w:rPr>
                <w:t>实现</w:t>
              </w:r>
            </w:ins>
            <w:ins w:id="37" w:author="星殒·化尘" w:date="2022-05-08T10:15:46Z">
              <w:r>
                <w:rPr>
                  <w:rFonts w:hint="eastAsia"/>
                  <w:lang w:val="en-US" w:eastAsia="zh-CN"/>
                </w:rPr>
                <w:t>药品</w:t>
              </w:r>
            </w:ins>
            <w:ins w:id="38" w:author="星殒·化尘" w:date="2022-05-08T10:15:47Z">
              <w:r>
                <w:rPr>
                  <w:rFonts w:hint="eastAsia"/>
                  <w:lang w:val="en-US" w:eastAsia="zh-CN"/>
                </w:rPr>
                <w:t>信息的</w:t>
              </w:r>
            </w:ins>
            <w:ins w:id="39" w:author="星殒·化尘" w:date="2022-05-08T10:15:59Z">
              <w:r>
                <w:rPr>
                  <w:rFonts w:hint="eastAsia"/>
                  <w:lang w:val="en-US" w:eastAsia="zh-CN"/>
                </w:rPr>
                <w:t>扫码</w:t>
              </w:r>
            </w:ins>
            <w:ins w:id="40" w:author="星殒·化尘" w:date="2022-05-08T10:16:01Z">
              <w:r>
                <w:rPr>
                  <w:rFonts w:hint="eastAsia"/>
                  <w:lang w:val="en-US" w:eastAsia="zh-CN"/>
                </w:rPr>
                <w:t>录入</w:t>
              </w:r>
            </w:ins>
            <w:ins w:id="41" w:author="星殒·化尘" w:date="2022-05-08T11:02:26Z">
              <w:r>
                <w:rPr>
                  <w:rFonts w:hint="eastAsia"/>
                  <w:lang w:val="en-US" w:eastAsia="zh-CN"/>
                </w:rPr>
                <w:t>，</w:t>
              </w:r>
            </w:ins>
            <w:ins w:id="42" w:author="星殒·化尘" w:date="2022-05-08T11:02:28Z">
              <w:r>
                <w:rPr>
                  <w:rFonts w:hint="eastAsia"/>
                  <w:lang w:val="en-US" w:eastAsia="zh-CN"/>
                </w:rPr>
                <w:t>快速生成</w:t>
              </w:r>
            </w:ins>
            <w:ins w:id="43" w:author="星殒·化尘" w:date="2022-05-08T11:02:30Z">
              <w:r>
                <w:rPr>
                  <w:rFonts w:hint="eastAsia"/>
                  <w:lang w:val="en-US" w:eastAsia="zh-CN"/>
                </w:rPr>
                <w:t>配药</w:t>
              </w:r>
            </w:ins>
            <w:ins w:id="44" w:author="星殒·化尘" w:date="2022-05-08T11:02:31Z">
              <w:r>
                <w:rPr>
                  <w:rFonts w:hint="eastAsia"/>
                  <w:lang w:val="en-US" w:eastAsia="zh-CN"/>
                </w:rPr>
                <w:t>清单</w:t>
              </w:r>
            </w:ins>
            <w:r>
              <w:rPr>
                <w:rFonts w:hint="eastAsia"/>
                <w:lang w:val="en-US"/>
              </w:rPr>
              <w:t>。</w:t>
            </w:r>
          </w:p>
          <w:p>
            <w:pPr>
              <w:numPr>
                <w:ilvl w:val="0"/>
                <w:numId w:val="4"/>
              </w:numPr>
              <w:rPr>
                <w:ins w:id="45" w:author="星殒·化尘" w:date="2022-05-08T10:20:24Z"/>
                <w:lang w:val="en-US"/>
              </w:rPr>
            </w:pPr>
            <w:del w:id="46" w:author="星殒·化尘" w:date="2022-05-08T10:16:07Z">
              <w:r>
                <w:rPr>
                  <w:rFonts w:hint="eastAsia"/>
                  <w:lang w:val="en-US"/>
                </w:rPr>
                <w:delText>学习数据库的</w:delText>
              </w:r>
            </w:del>
            <w:del w:id="47" w:author="星殒·化尘" w:date="2022-05-08T10:16:06Z">
              <w:r>
                <w:rPr>
                  <w:rFonts w:hint="eastAsia"/>
                  <w:lang w:val="en-US"/>
                </w:rPr>
                <w:delText>组成和设计</w:delText>
              </w:r>
            </w:del>
            <w:ins w:id="48" w:author="星殒·化尘" w:date="2022-05-08T10:17:22Z">
              <w:r>
                <w:rPr>
                  <w:rFonts w:hint="eastAsia"/>
                  <w:lang w:val="en-US" w:eastAsia="zh-CN"/>
                </w:rPr>
                <w:t>设计一个</w:t>
              </w:r>
            </w:ins>
            <w:ins w:id="49" w:author="星殒·化尘" w:date="2022-05-08T10:17:23Z">
              <w:r>
                <w:rPr>
                  <w:rFonts w:hint="eastAsia"/>
                  <w:lang w:val="en-US" w:eastAsia="zh-CN"/>
                </w:rPr>
                <w:t>较为</w:t>
              </w:r>
            </w:ins>
            <w:ins w:id="50" w:author="星殒·化尘" w:date="2022-05-08T10:17:29Z">
              <w:r>
                <w:rPr>
                  <w:rFonts w:hint="eastAsia"/>
                  <w:lang w:val="en-US" w:eastAsia="zh-CN"/>
                </w:rPr>
                <w:t>高效的</w:t>
              </w:r>
            </w:ins>
            <w:ins w:id="51" w:author="星殒·化尘" w:date="2022-05-08T10:17:31Z">
              <w:r>
                <w:rPr>
                  <w:rFonts w:hint="eastAsia"/>
                  <w:lang w:val="en-US" w:eastAsia="zh-CN"/>
                </w:rPr>
                <w:t>数据库</w:t>
              </w:r>
            </w:ins>
            <w:ins w:id="52" w:author="星殒·化尘" w:date="2022-05-08T10:17:40Z">
              <w:r>
                <w:rPr>
                  <w:rFonts w:hint="eastAsia"/>
                  <w:lang w:val="en-US" w:eastAsia="zh-CN"/>
                </w:rPr>
                <w:t>，</w:t>
              </w:r>
            </w:ins>
            <w:ins w:id="53" w:author="星殒·化尘" w:date="2022-05-08T11:03:00Z">
              <w:r>
                <w:rPr>
                  <w:rFonts w:hint="eastAsia"/>
                  <w:lang w:val="en-US" w:eastAsia="zh-CN"/>
                </w:rPr>
                <w:t>保证</w:t>
              </w:r>
            </w:ins>
            <w:ins w:id="54" w:author="星殒·化尘" w:date="2022-05-08T10:17:51Z">
              <w:r>
                <w:rPr>
                  <w:rFonts w:hint="eastAsia"/>
                  <w:lang w:val="en-US" w:eastAsia="zh-CN"/>
                </w:rPr>
                <w:t>系统</w:t>
              </w:r>
            </w:ins>
            <w:ins w:id="55" w:author="星殒·化尘" w:date="2022-05-08T10:17:52Z">
              <w:r>
                <w:rPr>
                  <w:rFonts w:hint="eastAsia"/>
                  <w:lang w:val="en-US" w:eastAsia="zh-CN"/>
                </w:rPr>
                <w:t>运行</w:t>
              </w:r>
            </w:ins>
            <w:ins w:id="56" w:author="星殒·化尘" w:date="2022-05-08T11:03:18Z">
              <w:r>
                <w:rPr>
                  <w:rFonts w:hint="eastAsia"/>
                  <w:lang w:val="en-US" w:eastAsia="zh-CN"/>
                </w:rPr>
                <w:t>高</w:t>
              </w:r>
            </w:ins>
            <w:ins w:id="57" w:author="星殒·化尘" w:date="2022-05-08T11:03:16Z">
              <w:r>
                <w:rPr>
                  <w:rFonts w:hint="eastAsia"/>
                  <w:lang w:val="en-US" w:eastAsia="zh-CN"/>
                </w:rPr>
                <w:t>效率</w:t>
              </w:r>
            </w:ins>
            <w:ins w:id="58" w:author="星殒·化尘" w:date="2022-05-08T10:17:56Z">
              <w:r>
                <w:rPr>
                  <w:rFonts w:hint="eastAsia"/>
                  <w:lang w:val="en-US" w:eastAsia="zh-CN"/>
                </w:rPr>
                <w:t>。</w:t>
              </w:r>
            </w:ins>
            <w:del w:id="59" w:author="星殒·化尘" w:date="2022-05-08T10:17:12Z">
              <w:r>
                <w:rPr>
                  <w:rFonts w:hint="eastAsia"/>
                  <w:lang w:val="en-US"/>
                </w:rPr>
                <w:delText>。</w:delText>
              </w:r>
              <w:commentRangeEnd w:id="1"/>
            </w:del>
            <w:del w:id="60" w:author="星殒·化尘" w:date="2022-05-08T10:17:12Z">
              <w:r>
                <w:rPr>
                  <w:rStyle w:val="16"/>
                </w:rPr>
                <w:commentReference w:id="1"/>
              </w:r>
            </w:del>
          </w:p>
          <w:p>
            <w:pPr>
              <w:numPr>
                <w:ilvl w:val="0"/>
                <w:numId w:val="4"/>
              </w:numPr>
              <w:rPr>
                <w:ins w:id="61" w:author="星殒·化尘" w:date="2022-05-08T11:01:48Z"/>
                <w:lang w:val="en-US"/>
              </w:rPr>
            </w:pPr>
            <w:ins w:id="62" w:author="星殒·化尘" w:date="2022-05-08T10:20:49Z">
              <w:r>
                <w:rPr>
                  <w:rStyle w:val="16"/>
                  <w:rFonts w:hint="eastAsia"/>
                  <w:lang w:val="en-US" w:eastAsia="zh-CN"/>
                </w:rPr>
                <w:t>设计</w:t>
              </w:r>
            </w:ins>
            <w:ins w:id="63" w:author="星殒·化尘" w:date="2022-05-08T10:21:00Z">
              <w:r>
                <w:rPr>
                  <w:rStyle w:val="16"/>
                  <w:rFonts w:hint="eastAsia"/>
                  <w:lang w:val="en-US" w:eastAsia="zh-CN"/>
                </w:rPr>
                <w:t>并实现</w:t>
              </w:r>
            </w:ins>
            <w:ins w:id="64" w:author="星殒·化尘" w:date="2022-05-08T10:20:49Z">
              <w:r>
                <w:rPr>
                  <w:rStyle w:val="16"/>
                  <w:rFonts w:hint="eastAsia"/>
                  <w:lang w:val="en-US" w:eastAsia="zh-CN"/>
                </w:rPr>
                <w:t>一个</w:t>
              </w:r>
            </w:ins>
            <w:ins w:id="65" w:author="星殒·化尘" w:date="2022-05-08T10:20:55Z">
              <w:r>
                <w:rPr>
                  <w:rStyle w:val="16"/>
                  <w:rFonts w:hint="eastAsia"/>
                  <w:lang w:val="en-US" w:eastAsia="zh-CN"/>
                </w:rPr>
                <w:t>社区配药需求</w:t>
              </w:r>
            </w:ins>
            <w:ins w:id="66" w:author="星殒·化尘" w:date="2022-05-08T10:21:06Z">
              <w:r>
                <w:rPr>
                  <w:rStyle w:val="16"/>
                  <w:rFonts w:hint="eastAsia"/>
                  <w:lang w:val="en-US" w:eastAsia="zh-CN"/>
                </w:rPr>
                <w:t>管理平台</w:t>
              </w:r>
            </w:ins>
            <w:ins w:id="67" w:author="星殒·化尘" w:date="2022-05-08T11:03:23Z">
              <w:r>
                <w:rPr>
                  <w:rStyle w:val="16"/>
                  <w:rFonts w:hint="eastAsia"/>
                  <w:lang w:val="en-US" w:eastAsia="zh-CN"/>
                </w:rPr>
                <w:t>，</w:t>
              </w:r>
            </w:ins>
            <w:ins w:id="68" w:author="星殒·化尘" w:date="2022-05-08T11:03:25Z">
              <w:r>
                <w:rPr>
                  <w:rStyle w:val="16"/>
                  <w:rFonts w:hint="eastAsia"/>
                  <w:lang w:val="en-US" w:eastAsia="zh-CN"/>
                </w:rPr>
                <w:t>实现</w:t>
              </w:r>
            </w:ins>
            <w:ins w:id="69" w:author="星殒·化尘" w:date="2022-05-08T11:03:29Z">
              <w:r>
                <w:rPr>
                  <w:rStyle w:val="16"/>
                  <w:rFonts w:hint="eastAsia"/>
                  <w:lang w:val="en-US" w:eastAsia="zh-CN"/>
                </w:rPr>
                <w:t>但不</w:t>
              </w:r>
            </w:ins>
            <w:ins w:id="70" w:author="星殒·化尘" w:date="2022-05-08T11:03:31Z">
              <w:r>
                <w:rPr>
                  <w:rStyle w:val="16"/>
                  <w:rFonts w:hint="eastAsia"/>
                  <w:lang w:val="en-US" w:eastAsia="zh-CN"/>
                </w:rPr>
                <w:t>仅限于</w:t>
              </w:r>
            </w:ins>
            <w:ins w:id="71" w:author="星殒·化尘" w:date="2022-05-08T11:03:34Z">
              <w:r>
                <w:rPr>
                  <w:rStyle w:val="16"/>
                  <w:rFonts w:hint="eastAsia"/>
                  <w:lang w:val="en-US" w:eastAsia="zh-CN"/>
                </w:rPr>
                <w:t>：</w:t>
              </w:r>
            </w:ins>
            <w:ins w:id="72" w:author="星殒·化尘" w:date="2022-05-08T11:03:38Z">
              <w:r>
                <w:rPr>
                  <w:rStyle w:val="16"/>
                  <w:rFonts w:hint="eastAsia"/>
                  <w:lang w:val="en-US" w:eastAsia="zh-CN"/>
                </w:rPr>
                <w:t>审核、</w:t>
              </w:r>
            </w:ins>
            <w:ins w:id="73" w:author="星殒·化尘" w:date="2022-05-08T11:03:41Z">
              <w:r>
                <w:rPr>
                  <w:rStyle w:val="16"/>
                  <w:rFonts w:hint="eastAsia"/>
                  <w:lang w:val="en-US" w:eastAsia="zh-CN"/>
                </w:rPr>
                <w:t>查看、</w:t>
              </w:r>
            </w:ins>
            <w:ins w:id="74" w:author="星殒·化尘" w:date="2022-05-08T11:03:43Z">
              <w:r>
                <w:rPr>
                  <w:rStyle w:val="16"/>
                  <w:rFonts w:hint="eastAsia"/>
                  <w:lang w:val="en-US" w:eastAsia="zh-CN"/>
                </w:rPr>
                <w:t>筛选、</w:t>
              </w:r>
            </w:ins>
            <w:ins w:id="75" w:author="星殒·化尘" w:date="2022-05-08T11:03:47Z">
              <w:r>
                <w:rPr>
                  <w:rStyle w:val="16"/>
                  <w:rFonts w:hint="eastAsia"/>
                  <w:lang w:val="en-US" w:eastAsia="zh-CN"/>
                </w:rPr>
                <w:t>导出</w:t>
              </w:r>
            </w:ins>
            <w:ins w:id="76" w:author="星殒·化尘" w:date="2022-05-08T11:03:56Z">
              <w:r>
                <w:rPr>
                  <w:rStyle w:val="16"/>
                  <w:rFonts w:hint="eastAsia"/>
                  <w:lang w:val="en-US" w:eastAsia="zh-CN"/>
                </w:rPr>
                <w:t>等功能</w:t>
              </w:r>
            </w:ins>
            <w:ins w:id="77" w:author="星殒·化尘" w:date="2022-05-08T10:26:52Z">
              <w:r>
                <w:rPr>
                  <w:rStyle w:val="16"/>
                  <w:rFonts w:hint="eastAsia"/>
                  <w:lang w:val="en-US" w:eastAsia="zh-CN"/>
                </w:rPr>
                <w:t>.</w:t>
              </w:r>
            </w:ins>
          </w:p>
          <w:p>
            <w:pPr>
              <w:numPr>
                <w:ilvl w:val="0"/>
                <w:numId w:val="4"/>
              </w:numPr>
              <w:rPr>
                <w:lang w:val="en-US"/>
              </w:rPr>
            </w:pPr>
            <w:ins w:id="78" w:author="星殒·化尘" w:date="2022-05-08T11:01:54Z">
              <w:r>
                <w:rPr>
                  <w:rFonts w:hint="eastAsia"/>
                  <w:lang w:val="en-US" w:eastAsia="zh-CN"/>
                </w:rPr>
                <w:t>根</w:t>
              </w:r>
            </w:ins>
            <w:ins w:id="79" w:author="星殒·化尘" w:date="2022-05-08T11:01:50Z">
              <w:r>
                <w:rPr>
                  <w:rFonts w:hint="eastAsia"/>
                  <w:lang w:val="en-US"/>
                </w:rPr>
                <w:t>据研究主要内容的设想，逐步完善相关知识与技术</w:t>
              </w:r>
            </w:ins>
            <w:ins w:id="80" w:author="星殒·化尘" w:date="2022-05-08T11:02:02Z">
              <w:r>
                <w:rPr>
                  <w:rFonts w:hint="eastAsia"/>
                  <w:lang w:val="en-US" w:eastAsia="zh-CN"/>
                </w:rPr>
                <w:t>。</w:t>
              </w:r>
            </w:ins>
          </w:p>
          <w:p>
            <w:pPr>
              <w:ind w:left="220"/>
              <w:rPr>
                <w:lang w:val="en-US"/>
              </w:rPr>
            </w:pPr>
          </w:p>
          <w:p>
            <w:pPr>
              <w:numPr>
                <w:ilvl w:val="0"/>
                <w:numId w:val="3"/>
              </w:numPr>
              <w:rPr>
                <w:lang w:val="en-US"/>
              </w:rPr>
            </w:pPr>
            <w:r>
              <w:rPr>
                <w:rFonts w:hint="eastAsia"/>
                <w:lang w:val="en-US"/>
              </w:rPr>
              <w:t>具体实现思路</w:t>
            </w:r>
          </w:p>
          <w:p>
            <w:pPr>
              <w:numPr>
                <w:ilvl w:val="0"/>
                <w:numId w:val="5"/>
              </w:numPr>
              <w:rPr>
                <w:lang w:val="en-US"/>
              </w:rPr>
            </w:pPr>
            <w:commentRangeStart w:id="2"/>
            <w:commentRangeStart w:id="3"/>
            <w:r>
              <w:rPr>
                <w:rFonts w:hint="eastAsia"/>
                <w:lang w:val="en-US"/>
              </w:rPr>
              <w:t>前期通过社会调研（新闻媒体报道、社区配药流程公告等）以及咨询当事人的方式了解封闭社区配药流程以及需要用到的各类信息，形成合理高效的配药流程。</w:t>
            </w:r>
          </w:p>
          <w:p>
            <w:pPr>
              <w:numPr>
                <w:ilvl w:val="0"/>
                <w:numId w:val="5"/>
              </w:numPr>
              <w:rPr>
                <w:lang w:val="en-US"/>
              </w:rPr>
            </w:pPr>
            <w:r>
              <w:rPr>
                <w:rFonts w:hint="eastAsia"/>
                <w:lang w:val="en-US"/>
              </w:rPr>
              <w:t>进行需求分析。分析小程序适用的用户群体，并针对该群体提取用户的核心需求。通过配药流程完善用户需求，根据用户的不同需求规划相应功能并形成需求文档，对程序运行的流程图和原型进行设计。</w:t>
            </w:r>
          </w:p>
          <w:p>
            <w:pPr>
              <w:numPr>
                <w:ilvl w:val="0"/>
                <w:numId w:val="5"/>
              </w:numPr>
              <w:rPr>
                <w:lang w:val="en-US"/>
              </w:rPr>
            </w:pPr>
            <w:r>
              <w:rPr>
                <w:rFonts w:hint="eastAsia"/>
                <w:lang w:val="en-US"/>
              </w:rPr>
              <w:t>根据设计好的UI原型、需求文档以及流程图进行小程序的模块化开发。</w:t>
            </w:r>
            <w:commentRangeEnd w:id="2"/>
            <w:r>
              <w:rPr>
                <w:rStyle w:val="16"/>
              </w:rPr>
              <w:commentReference w:id="2"/>
            </w:r>
            <w:commentRangeEnd w:id="3"/>
            <w:r>
              <w:commentReference w:id="3"/>
            </w:r>
          </w:p>
          <w:p>
            <w:pPr>
              <w:numPr>
                <w:ilvl w:val="0"/>
                <w:numId w:val="5"/>
              </w:numPr>
              <w:rPr>
                <w:ins w:id="81" w:author="星殒·化尘" w:date="2022-05-08T10:26:53Z"/>
                <w:lang w:val="en-US"/>
              </w:rPr>
            </w:pPr>
            <w:r>
              <w:rPr>
                <w:rFonts w:hint="eastAsia"/>
                <w:lang w:val="en-US"/>
              </w:rPr>
              <w:t>小程序开发完毕后，先在上海大学校内进行试运行，和上海大学校医院进行合作，进行学校药物配送的试运行。</w:t>
            </w:r>
          </w:p>
          <w:p>
            <w:pPr>
              <w:widowControl/>
              <w:numPr>
                <w:ilvl w:val="0"/>
                <w:numId w:val="3"/>
                <w:ins w:id="83" w:author="星殒·化尘" w:date="2022-05-08T10:43:33Z"/>
              </w:numPr>
              <w:autoSpaceDE/>
              <w:autoSpaceDN/>
              <w:rPr>
                <w:ins w:id="84" w:author="星殒·化尘" w:date="2022-05-08T10:46:50Z"/>
                <w:rFonts w:hint="eastAsia"/>
                <w:lang w:val="en-US"/>
              </w:rPr>
              <w:pPrChange w:id="82" w:author="星殒·化尘" w:date="2022-05-08T10:43:33Z">
                <w:pPr>
                  <w:widowControl w:val="0"/>
                  <w:numPr>
                    <w:ilvl w:val="0"/>
                    <w:numId w:val="0"/>
                  </w:numPr>
                  <w:autoSpaceDE w:val="0"/>
                  <w:autoSpaceDN w:val="0"/>
                </w:pPr>
              </w:pPrChange>
            </w:pPr>
            <w:ins w:id="85" w:author="星殒·化尘" w:date="2022-05-08T10:27:20Z">
              <w:r>
                <w:rPr>
                  <w:rFonts w:hint="eastAsia"/>
                  <w:lang w:val="en-US" w:eastAsia="zh-CN"/>
                </w:rPr>
                <w:t>总体</w:t>
              </w:r>
            </w:ins>
            <w:ins w:id="86" w:author="星殒·化尘" w:date="2022-05-08T10:27:22Z">
              <w:r>
                <w:rPr>
                  <w:rFonts w:hint="eastAsia"/>
                  <w:lang w:val="en-US" w:eastAsia="zh-CN"/>
                </w:rPr>
                <w:t>技术路线</w:t>
              </w:r>
            </w:ins>
            <w:ins w:id="87" w:author="星殒·化尘" w:date="2022-05-08T10:27:23Z">
              <w:r>
                <w:rPr>
                  <w:rFonts w:hint="eastAsia"/>
                  <w:lang w:val="en-US" w:eastAsia="zh-CN"/>
                </w:rPr>
                <w:t>：</w:t>
              </w:r>
            </w:ins>
          </w:p>
          <w:p>
            <w:pPr>
              <w:widowControl/>
              <w:numPr>
                <w:ilvl w:val="-1"/>
                <w:numId w:val="0"/>
              </w:numPr>
              <w:autoSpaceDE/>
              <w:autoSpaceDN/>
              <w:rPr>
                <w:ins w:id="89" w:author="星殒·化尘" w:date="2022-05-08T11:04:23Z"/>
                <w:rFonts w:hint="eastAsia"/>
                <w:lang w:val="en-US" w:eastAsia="zh-CN"/>
              </w:rPr>
              <w:pPrChange w:id="88" w:author="星殒·化尘" w:date="2022-05-08T10:46:51Z">
                <w:pPr>
                  <w:widowControl w:val="0"/>
                  <w:numPr>
                    <w:ilvl w:val="0"/>
                    <w:numId w:val="0"/>
                  </w:numPr>
                  <w:autoSpaceDE w:val="0"/>
                  <w:autoSpaceDN w:val="0"/>
                </w:pPr>
              </w:pPrChange>
            </w:pPr>
            <w:ins w:id="90" w:author="星殒·化尘" w:date="2022-05-08T10:46:52Z">
              <w:r>
                <w:rPr>
                  <w:rFonts w:hint="eastAsia"/>
                  <w:lang w:val="en-US" w:eastAsia="zh-CN"/>
                </w:rPr>
                <w:t xml:space="preserve"> </w:t>
              </w:r>
            </w:ins>
            <w:ins w:id="91" w:author="星殒·化尘" w:date="2022-05-08T10:46:53Z">
              <w:r>
                <w:rPr>
                  <w:rFonts w:hint="eastAsia"/>
                  <w:lang w:val="en-US" w:eastAsia="zh-CN"/>
                </w:rPr>
                <w:t xml:space="preserve"> </w:t>
              </w:r>
            </w:ins>
            <w:ins w:id="92" w:author="星殒·化尘" w:date="2022-05-08T10:46:57Z">
              <w:r>
                <w:rPr>
                  <w:rFonts w:hint="eastAsia"/>
                  <w:lang w:val="en-US" w:eastAsia="zh-CN"/>
                </w:rPr>
                <w:t>“</w:t>
              </w:r>
            </w:ins>
            <w:ins w:id="93" w:author="星殒·化尘" w:date="2022-05-08T10:46:59Z">
              <w:r>
                <w:rPr>
                  <w:rFonts w:hint="eastAsia"/>
                  <w:lang w:val="en-US" w:eastAsia="zh-CN"/>
                </w:rPr>
                <w:t>药清单</w:t>
              </w:r>
            </w:ins>
            <w:ins w:id="94" w:author="星殒·化尘" w:date="2022-05-08T10:46:57Z">
              <w:r>
                <w:rPr>
                  <w:rFonts w:hint="eastAsia"/>
                  <w:lang w:val="en-US" w:eastAsia="zh-CN"/>
                </w:rPr>
                <w:t>”</w:t>
              </w:r>
            </w:ins>
            <w:ins w:id="95" w:author="星殒·化尘" w:date="2022-05-08T10:47:13Z">
              <w:r>
                <w:rPr>
                  <w:rFonts w:hint="eastAsia"/>
                  <w:lang w:val="en-US" w:eastAsia="zh-CN"/>
                </w:rPr>
                <w:t>配药</w:t>
              </w:r>
            </w:ins>
            <w:ins w:id="96" w:author="星殒·化尘" w:date="2022-05-08T10:52:04Z">
              <w:r>
                <w:rPr>
                  <w:rFonts w:hint="eastAsia"/>
                  <w:lang w:val="en-US" w:eastAsia="zh-CN"/>
                </w:rPr>
                <w:t>清单</w:t>
              </w:r>
            </w:ins>
            <w:ins w:id="97" w:author="星殒·化尘" w:date="2022-05-08T10:47:15Z">
              <w:r>
                <w:rPr>
                  <w:rFonts w:hint="eastAsia"/>
                  <w:lang w:val="en-US" w:eastAsia="zh-CN"/>
                </w:rPr>
                <w:t>小程序</w:t>
              </w:r>
            </w:ins>
            <w:ins w:id="98" w:author="星殒·化尘" w:date="2022-05-08T10:47:21Z">
              <w:r>
                <w:rPr>
                  <w:rFonts w:hint="eastAsia"/>
                  <w:lang w:val="en-US" w:eastAsia="zh-CN"/>
                </w:rPr>
                <w:t>基于</w:t>
              </w:r>
            </w:ins>
            <w:ins w:id="99" w:author="星殒·化尘" w:date="2022-05-08T10:47:23Z">
              <w:r>
                <w:rPr>
                  <w:rFonts w:hint="eastAsia"/>
                  <w:lang w:val="en-US" w:eastAsia="zh-CN"/>
                </w:rPr>
                <w:t>微信</w:t>
              </w:r>
            </w:ins>
            <w:ins w:id="100" w:author="星殒·化尘" w:date="2022-05-08T10:47:25Z">
              <w:r>
                <w:rPr>
                  <w:rFonts w:hint="eastAsia"/>
                  <w:lang w:val="en-US" w:eastAsia="zh-CN"/>
                </w:rPr>
                <w:t>小程序</w:t>
              </w:r>
            </w:ins>
            <w:ins w:id="101" w:author="星殒·化尘" w:date="2022-05-08T10:47:27Z">
              <w:r>
                <w:rPr>
                  <w:rFonts w:hint="eastAsia"/>
                  <w:lang w:val="en-US" w:eastAsia="zh-CN"/>
                </w:rPr>
                <w:t>·</w:t>
              </w:r>
            </w:ins>
            <w:ins w:id="102" w:author="星殒·化尘" w:date="2022-05-08T10:47:30Z">
              <w:r>
                <w:rPr>
                  <w:rFonts w:hint="eastAsia"/>
                  <w:lang w:val="en-US" w:eastAsia="zh-CN"/>
                </w:rPr>
                <w:t>云开发</w:t>
              </w:r>
            </w:ins>
            <w:ins w:id="103" w:author="星殒·化尘" w:date="2022-05-08T10:47:33Z">
              <w:r>
                <w:rPr>
                  <w:rFonts w:hint="eastAsia"/>
                  <w:lang w:val="en-US" w:eastAsia="zh-CN"/>
                </w:rPr>
                <w:t>实现，</w:t>
              </w:r>
            </w:ins>
            <w:ins w:id="104" w:author="星殒·化尘" w:date="2022-05-08T10:47:35Z">
              <w:r>
                <w:rPr>
                  <w:rFonts w:hint="eastAsia"/>
                  <w:lang w:val="en-US" w:eastAsia="zh-CN"/>
                </w:rPr>
                <w:t>使用</w:t>
              </w:r>
            </w:ins>
            <w:ins w:id="105" w:author="星殒·化尘" w:date="2022-05-08T10:47:39Z">
              <w:r>
                <w:rPr>
                  <w:rFonts w:hint="eastAsia"/>
                  <w:lang w:val="en-US" w:eastAsia="zh-CN"/>
                </w:rPr>
                <w:t>微信小程序</w:t>
              </w:r>
            </w:ins>
            <w:ins w:id="106" w:author="星殒·化尘" w:date="2022-05-08T10:47:43Z">
              <w:r>
                <w:rPr>
                  <w:rFonts w:hint="eastAsia"/>
                  <w:lang w:val="en-US" w:eastAsia="zh-CN"/>
                </w:rPr>
                <w:t>原生</w:t>
              </w:r>
            </w:ins>
            <w:ins w:id="107" w:author="星殒·化尘" w:date="2022-05-08T10:47:44Z">
              <w:r>
                <w:rPr>
                  <w:rFonts w:hint="eastAsia"/>
                  <w:lang w:val="en-US" w:eastAsia="zh-CN"/>
                </w:rPr>
                <w:t>接口</w:t>
              </w:r>
            </w:ins>
            <w:ins w:id="108" w:author="星殒·化尘" w:date="2022-05-08T10:48:16Z">
              <w:r>
                <w:rPr>
                  <w:rFonts w:hint="eastAsia"/>
                  <w:lang w:val="en-US" w:eastAsia="zh-CN"/>
                </w:rPr>
                <w:t>、</w:t>
              </w:r>
            </w:ins>
            <w:ins w:id="109" w:author="星殒·化尘" w:date="2022-05-08T10:48:18Z">
              <w:r>
                <w:rPr>
                  <w:rFonts w:hint="eastAsia"/>
                  <w:lang w:val="en-US" w:eastAsia="zh-CN"/>
                </w:rPr>
                <w:t>云函数</w:t>
              </w:r>
            </w:ins>
            <w:ins w:id="110" w:author="星殒·化尘" w:date="2022-05-08T10:48:22Z">
              <w:r>
                <w:rPr>
                  <w:rFonts w:hint="eastAsia"/>
                  <w:lang w:val="en-US" w:eastAsia="zh-CN"/>
                </w:rPr>
                <w:t>以及</w:t>
              </w:r>
            </w:ins>
            <w:ins w:id="111" w:author="星殒·化尘" w:date="2022-05-08T10:48:23Z">
              <w:r>
                <w:rPr>
                  <w:rFonts w:hint="eastAsia"/>
                  <w:lang w:val="en-US" w:eastAsia="zh-CN"/>
                </w:rPr>
                <w:t>云端</w:t>
              </w:r>
            </w:ins>
            <w:ins w:id="112" w:author="星殒·化尘" w:date="2022-05-08T10:48:42Z">
              <w:r>
                <w:rPr>
                  <w:rFonts w:hint="eastAsia"/>
                  <w:lang w:val="en-US" w:eastAsia="zh-CN"/>
                </w:rPr>
                <w:t>SDK</w:t>
              </w:r>
            </w:ins>
            <w:ins w:id="113" w:author="星殒·化尘" w:date="2022-05-08T10:48:47Z">
              <w:r>
                <w:rPr>
                  <w:rFonts w:hint="eastAsia"/>
                  <w:lang w:val="en-US" w:eastAsia="zh-CN"/>
                </w:rPr>
                <w:t>实现</w:t>
              </w:r>
            </w:ins>
            <w:ins w:id="114" w:author="星殒·化尘" w:date="2022-05-08T10:48:51Z">
              <w:r>
                <w:rPr>
                  <w:rFonts w:hint="eastAsia"/>
                  <w:lang w:val="en-US" w:eastAsia="zh-CN"/>
                </w:rPr>
                <w:t>功能</w:t>
              </w:r>
            </w:ins>
            <w:ins w:id="115" w:author="星殒·化尘" w:date="2022-05-08T10:49:01Z">
              <w:r>
                <w:rPr>
                  <w:rFonts w:hint="eastAsia"/>
                  <w:lang w:val="en-US" w:eastAsia="zh-CN"/>
                </w:rPr>
                <w:t>。</w:t>
              </w:r>
            </w:ins>
          </w:p>
          <w:p>
            <w:pPr>
              <w:widowControl/>
              <w:numPr>
                <w:ilvl w:val="-1"/>
                <w:numId w:val="0"/>
              </w:numPr>
              <w:autoSpaceDE/>
              <w:autoSpaceDN/>
              <w:ind w:firstLine="440" w:firstLineChars="200"/>
              <w:rPr>
                <w:ins w:id="117" w:author="星殒·化尘" w:date="2022-05-08T11:04:28Z"/>
                <w:rFonts w:hint="eastAsia"/>
                <w:lang w:val="en-US" w:eastAsia="zh-CN"/>
              </w:rPr>
              <w:pPrChange w:id="116" w:author="星殒·化尘" w:date="2022-05-08T11:04:30Z">
                <w:pPr>
                  <w:widowControl w:val="0"/>
                  <w:numPr>
                    <w:ilvl w:val="0"/>
                    <w:numId w:val="0"/>
                  </w:numPr>
                  <w:autoSpaceDE w:val="0"/>
                  <w:autoSpaceDN w:val="0"/>
                </w:pPr>
              </w:pPrChange>
            </w:pPr>
            <w:ins w:id="118" w:author="星殒·化尘" w:date="2022-05-08T10:49:02Z">
              <w:r>
                <w:rPr>
                  <w:rFonts w:hint="eastAsia"/>
                  <w:lang w:val="en-US" w:eastAsia="zh-CN"/>
                </w:rPr>
                <w:t>逻辑</w:t>
              </w:r>
            </w:ins>
            <w:ins w:id="119" w:author="星殒·化尘" w:date="2022-05-08T10:49:05Z">
              <w:r>
                <w:rPr>
                  <w:rFonts w:hint="eastAsia"/>
                  <w:lang w:val="en-US" w:eastAsia="zh-CN"/>
                </w:rPr>
                <w:t>层</w:t>
              </w:r>
            </w:ins>
            <w:ins w:id="120" w:author="星殒·化尘" w:date="2022-05-08T10:49:07Z">
              <w:r>
                <w:rPr>
                  <w:rFonts w:hint="eastAsia"/>
                  <w:lang w:val="en-US" w:eastAsia="zh-CN"/>
                </w:rPr>
                <w:t>使用</w:t>
              </w:r>
            </w:ins>
            <w:ins w:id="121" w:author="星殒·化尘" w:date="2022-05-08T10:49:10Z">
              <w:r>
                <w:rPr>
                  <w:rFonts w:hint="eastAsia"/>
                  <w:lang w:val="en-US" w:eastAsia="zh-CN"/>
                </w:rPr>
                <w:t>J</w:t>
              </w:r>
            </w:ins>
            <w:ins w:id="122" w:author="星殒·化尘" w:date="2022-05-08T10:49:11Z">
              <w:r>
                <w:rPr>
                  <w:rFonts w:hint="eastAsia"/>
                  <w:lang w:val="en-US" w:eastAsia="zh-CN"/>
                </w:rPr>
                <w:t>ava</w:t>
              </w:r>
            </w:ins>
            <w:ins w:id="123" w:author="星殒·化尘" w:date="2022-05-08T10:49:12Z">
              <w:r>
                <w:rPr>
                  <w:rFonts w:hint="eastAsia"/>
                  <w:lang w:val="en-US" w:eastAsia="zh-CN"/>
                </w:rPr>
                <w:t>S</w:t>
              </w:r>
            </w:ins>
            <w:ins w:id="124" w:author="星殒·化尘" w:date="2022-05-08T10:49:17Z">
              <w:r>
                <w:rPr>
                  <w:rFonts w:hint="eastAsia"/>
                  <w:lang w:val="en-US" w:eastAsia="zh-CN"/>
                </w:rPr>
                <w:t>cript</w:t>
              </w:r>
            </w:ins>
            <w:ins w:id="125" w:author="星殒·化尘" w:date="2022-05-08T10:49:21Z">
              <w:r>
                <w:rPr>
                  <w:rFonts w:hint="eastAsia"/>
                  <w:lang w:val="en-US" w:eastAsia="zh-CN"/>
                </w:rPr>
                <w:t>实现</w:t>
              </w:r>
            </w:ins>
            <w:ins w:id="126" w:author="星殒·化尘" w:date="2022-05-08T10:49:30Z">
              <w:r>
                <w:rPr>
                  <w:rFonts w:hint="eastAsia"/>
                  <w:lang w:val="en-US" w:eastAsia="zh-CN"/>
                </w:rPr>
                <w:t>页面间</w:t>
              </w:r>
            </w:ins>
            <w:ins w:id="127" w:author="星殒·化尘" w:date="2022-05-08T10:49:31Z">
              <w:r>
                <w:rPr>
                  <w:rFonts w:hint="eastAsia"/>
                  <w:lang w:val="en-US" w:eastAsia="zh-CN"/>
                </w:rPr>
                <w:t>的</w:t>
              </w:r>
            </w:ins>
            <w:ins w:id="128" w:author="星殒·化尘" w:date="2022-05-08T10:50:11Z">
              <w:r>
                <w:rPr>
                  <w:rFonts w:hint="eastAsia"/>
                  <w:lang w:val="en-US" w:eastAsia="zh-CN"/>
                </w:rPr>
                <w:t>数据交互</w:t>
              </w:r>
            </w:ins>
            <w:ins w:id="129" w:author="星殒·化尘" w:date="2022-05-08T10:50:12Z">
              <w:r>
                <w:rPr>
                  <w:rFonts w:hint="eastAsia"/>
                  <w:lang w:val="en-US" w:eastAsia="zh-CN"/>
                </w:rPr>
                <w:t>和</w:t>
              </w:r>
            </w:ins>
            <w:ins w:id="130" w:author="星殒·化尘" w:date="2022-05-08T10:50:15Z">
              <w:r>
                <w:rPr>
                  <w:rFonts w:hint="eastAsia"/>
                  <w:lang w:val="en-US" w:eastAsia="zh-CN"/>
                </w:rPr>
                <w:t>逻辑</w:t>
              </w:r>
            </w:ins>
            <w:ins w:id="131" w:author="星殒·化尘" w:date="2022-05-08T10:50:17Z">
              <w:r>
                <w:rPr>
                  <w:rFonts w:hint="eastAsia"/>
                  <w:lang w:val="en-US" w:eastAsia="zh-CN"/>
                </w:rPr>
                <w:t>，</w:t>
              </w:r>
            </w:ins>
            <w:ins w:id="132" w:author="星殒·化尘" w:date="2022-05-08T10:50:21Z">
              <w:r>
                <w:rPr>
                  <w:rFonts w:hint="eastAsia"/>
                  <w:lang w:val="en-US" w:eastAsia="zh-CN"/>
                </w:rPr>
                <w:t>渲染层</w:t>
              </w:r>
            </w:ins>
            <w:ins w:id="133" w:author="星殒·化尘" w:date="2022-05-08T10:50:22Z">
              <w:r>
                <w:rPr>
                  <w:rFonts w:hint="eastAsia"/>
                  <w:lang w:val="en-US" w:eastAsia="zh-CN"/>
                </w:rPr>
                <w:t>使用</w:t>
              </w:r>
            </w:ins>
            <w:ins w:id="134" w:author="星殒·化尘" w:date="2022-05-08T10:50:23Z">
              <w:r>
                <w:rPr>
                  <w:rFonts w:hint="eastAsia"/>
                  <w:lang w:val="en-US" w:eastAsia="zh-CN"/>
                </w:rPr>
                <w:t>微信</w:t>
              </w:r>
            </w:ins>
            <w:ins w:id="135" w:author="星殒·化尘" w:date="2022-05-08T10:50:28Z">
              <w:r>
                <w:rPr>
                  <w:rFonts w:hint="eastAsia"/>
                  <w:lang w:val="en-US" w:eastAsia="zh-CN"/>
                </w:rPr>
                <w:t>小程序</w:t>
              </w:r>
            </w:ins>
            <w:ins w:id="136" w:author="星殒·化尘" w:date="2022-05-08T10:50:30Z">
              <w:r>
                <w:rPr>
                  <w:rFonts w:hint="eastAsia"/>
                  <w:lang w:val="en-US" w:eastAsia="zh-CN"/>
                </w:rPr>
                <w:t>官方</w:t>
              </w:r>
            </w:ins>
            <w:ins w:id="137" w:author="星殒·化尘" w:date="2022-05-08T10:50:31Z">
              <w:r>
                <w:rPr>
                  <w:rFonts w:hint="eastAsia"/>
                  <w:lang w:val="en-US" w:eastAsia="zh-CN"/>
                </w:rPr>
                <w:t>W</w:t>
              </w:r>
            </w:ins>
            <w:ins w:id="138" w:author="星殒·化尘" w:date="2022-05-08T10:50:32Z">
              <w:r>
                <w:rPr>
                  <w:rFonts w:hint="eastAsia"/>
                  <w:lang w:val="en-US" w:eastAsia="zh-CN"/>
                </w:rPr>
                <w:t>X</w:t>
              </w:r>
            </w:ins>
            <w:ins w:id="139" w:author="星殒·化尘" w:date="2022-05-08T10:50:34Z">
              <w:r>
                <w:rPr>
                  <w:rFonts w:hint="eastAsia"/>
                  <w:lang w:val="en-US" w:eastAsia="zh-CN"/>
                </w:rPr>
                <w:t>ML</w:t>
              </w:r>
            </w:ins>
            <w:ins w:id="140" w:author="星殒·化尘" w:date="2022-05-08T10:50:44Z">
              <w:r>
                <w:rPr>
                  <w:rFonts w:hint="eastAsia"/>
                  <w:lang w:val="en-US" w:eastAsia="zh-CN"/>
                </w:rPr>
                <w:t>实现</w:t>
              </w:r>
            </w:ins>
            <w:ins w:id="141" w:author="星殒·化尘" w:date="2022-05-08T10:50:45Z">
              <w:r>
                <w:rPr>
                  <w:rFonts w:hint="eastAsia"/>
                  <w:lang w:val="en-US" w:eastAsia="zh-CN"/>
                </w:rPr>
                <w:t>页面</w:t>
              </w:r>
            </w:ins>
            <w:ins w:id="142" w:author="星殒·化尘" w:date="2022-05-08T10:50:46Z">
              <w:r>
                <w:rPr>
                  <w:rFonts w:hint="eastAsia"/>
                  <w:lang w:val="en-US" w:eastAsia="zh-CN"/>
                </w:rPr>
                <w:t>结构的</w:t>
              </w:r>
            </w:ins>
            <w:ins w:id="143" w:author="星殒·化尘" w:date="2022-05-08T10:50:47Z">
              <w:r>
                <w:rPr>
                  <w:rFonts w:hint="eastAsia"/>
                  <w:lang w:val="en-US" w:eastAsia="zh-CN"/>
                </w:rPr>
                <w:t>布局</w:t>
              </w:r>
            </w:ins>
            <w:ins w:id="144" w:author="星殒·化尘" w:date="2022-05-08T10:50:48Z">
              <w:r>
                <w:rPr>
                  <w:rFonts w:hint="eastAsia"/>
                  <w:lang w:val="en-US" w:eastAsia="zh-CN"/>
                </w:rPr>
                <w:t>，</w:t>
              </w:r>
            </w:ins>
            <w:ins w:id="145" w:author="星殒·化尘" w:date="2022-05-08T10:50:51Z">
              <w:r>
                <w:rPr>
                  <w:rFonts w:hint="eastAsia"/>
                  <w:lang w:val="en-US" w:eastAsia="zh-CN"/>
                </w:rPr>
                <w:t>使用</w:t>
              </w:r>
            </w:ins>
            <w:ins w:id="146" w:author="星殒·化尘" w:date="2022-05-08T10:50:52Z">
              <w:r>
                <w:rPr>
                  <w:rFonts w:hint="eastAsia"/>
                  <w:lang w:val="en-US" w:eastAsia="zh-CN"/>
                </w:rPr>
                <w:t>WX</w:t>
              </w:r>
            </w:ins>
            <w:ins w:id="147" w:author="星殒·化尘" w:date="2022-05-08T10:50:53Z">
              <w:r>
                <w:rPr>
                  <w:rFonts w:hint="eastAsia"/>
                  <w:lang w:val="en-US" w:eastAsia="zh-CN"/>
                </w:rPr>
                <w:t>SS</w:t>
              </w:r>
            </w:ins>
            <w:ins w:id="148" w:author="星殒·化尘" w:date="2022-05-08T10:51:00Z">
              <w:r>
                <w:rPr>
                  <w:rFonts w:hint="eastAsia"/>
                  <w:lang w:val="en-US" w:eastAsia="zh-CN"/>
                </w:rPr>
                <w:t>实现</w:t>
              </w:r>
            </w:ins>
            <w:ins w:id="149" w:author="星殒·化尘" w:date="2022-05-08T10:51:02Z">
              <w:r>
                <w:rPr>
                  <w:rFonts w:hint="eastAsia"/>
                  <w:lang w:val="en-US" w:eastAsia="zh-CN"/>
                </w:rPr>
                <w:t>页面样式的</w:t>
              </w:r>
            </w:ins>
            <w:ins w:id="150" w:author="星殒·化尘" w:date="2022-05-08T10:51:03Z">
              <w:r>
                <w:rPr>
                  <w:rFonts w:hint="eastAsia"/>
                  <w:lang w:val="en-US" w:eastAsia="zh-CN"/>
                </w:rPr>
                <w:t>设置</w:t>
              </w:r>
            </w:ins>
            <w:ins w:id="151" w:author="星殒·化尘" w:date="2022-05-08T10:51:07Z">
              <w:r>
                <w:rPr>
                  <w:rFonts w:hint="eastAsia"/>
                  <w:lang w:val="en-US" w:eastAsia="zh-CN"/>
                </w:rPr>
                <w:t>，</w:t>
              </w:r>
            </w:ins>
            <w:ins w:id="152" w:author="星殒·化尘" w:date="2022-05-08T10:51:15Z">
              <w:r>
                <w:rPr>
                  <w:rFonts w:hint="eastAsia"/>
                  <w:lang w:val="en-US" w:eastAsia="zh-CN"/>
                </w:rPr>
                <w:t>同时</w:t>
              </w:r>
            </w:ins>
            <w:ins w:id="153" w:author="星殒·化尘" w:date="2022-05-08T10:51:17Z">
              <w:r>
                <w:rPr>
                  <w:rFonts w:hint="eastAsia"/>
                  <w:lang w:val="en-US" w:eastAsia="zh-CN"/>
                </w:rPr>
                <w:t>使用</w:t>
              </w:r>
            </w:ins>
            <w:ins w:id="154" w:author="星殒·化尘" w:date="2022-05-08T10:51:19Z">
              <w:r>
                <w:rPr>
                  <w:rFonts w:hint="eastAsia"/>
                  <w:lang w:val="en-US" w:eastAsia="zh-CN"/>
                </w:rPr>
                <w:t>JS</w:t>
              </w:r>
            </w:ins>
            <w:ins w:id="155" w:author="星殒·化尘" w:date="2022-05-08T10:51:20Z">
              <w:r>
                <w:rPr>
                  <w:rFonts w:hint="eastAsia"/>
                  <w:lang w:val="en-US" w:eastAsia="zh-CN"/>
                </w:rPr>
                <w:t>ON</w:t>
              </w:r>
            </w:ins>
            <w:ins w:id="156" w:author="星殒·化尘" w:date="2022-05-08T10:51:23Z">
              <w:r>
                <w:rPr>
                  <w:rFonts w:hint="eastAsia"/>
                  <w:lang w:val="en-US" w:eastAsia="zh-CN"/>
                </w:rPr>
                <w:t>进行</w:t>
              </w:r>
            </w:ins>
            <w:ins w:id="157" w:author="星殒·化尘" w:date="2022-05-08T10:51:24Z">
              <w:r>
                <w:rPr>
                  <w:rFonts w:hint="eastAsia"/>
                  <w:lang w:val="en-US" w:eastAsia="zh-CN"/>
                </w:rPr>
                <w:t>全局</w:t>
              </w:r>
            </w:ins>
            <w:ins w:id="158" w:author="星殒·化尘" w:date="2022-05-08T10:51:28Z">
              <w:r>
                <w:rPr>
                  <w:rFonts w:hint="eastAsia"/>
                  <w:lang w:val="en-US" w:eastAsia="zh-CN"/>
                </w:rPr>
                <w:t>和</w:t>
              </w:r>
            </w:ins>
            <w:ins w:id="159" w:author="星殒·化尘" w:date="2022-05-08T10:51:29Z">
              <w:r>
                <w:rPr>
                  <w:rFonts w:hint="eastAsia"/>
                  <w:lang w:val="en-US" w:eastAsia="zh-CN"/>
                </w:rPr>
                <w:t>局部的</w:t>
              </w:r>
            </w:ins>
            <w:ins w:id="160" w:author="星殒·化尘" w:date="2022-05-08T10:51:31Z">
              <w:r>
                <w:rPr>
                  <w:rFonts w:hint="eastAsia"/>
                  <w:lang w:val="en-US" w:eastAsia="zh-CN"/>
                </w:rPr>
                <w:t>静态</w:t>
              </w:r>
            </w:ins>
            <w:ins w:id="161" w:author="星殒·化尘" w:date="2022-05-08T10:51:34Z">
              <w:r>
                <w:rPr>
                  <w:rFonts w:hint="eastAsia"/>
                  <w:lang w:val="en-US" w:eastAsia="zh-CN"/>
                </w:rPr>
                <w:t>配置</w:t>
              </w:r>
            </w:ins>
            <w:ins w:id="162" w:author="星殒·化尘" w:date="2022-05-08T10:51:46Z">
              <w:r>
                <w:rPr>
                  <w:rFonts w:hint="eastAsia"/>
                  <w:lang w:val="en-US" w:eastAsia="zh-CN"/>
                </w:rPr>
                <w:t>。</w:t>
              </w:r>
            </w:ins>
          </w:p>
          <w:p>
            <w:pPr>
              <w:widowControl/>
              <w:numPr>
                <w:ilvl w:val="-1"/>
                <w:numId w:val="0"/>
              </w:numPr>
              <w:autoSpaceDE/>
              <w:autoSpaceDN/>
              <w:ind w:firstLine="440" w:firstLineChars="200"/>
              <w:rPr>
                <w:ins w:id="164" w:author="星殒·化尘" w:date="2022-05-08T10:54:01Z"/>
                <w:rFonts w:hint="default"/>
                <w:lang w:val="en-US" w:eastAsia="zh-CN"/>
              </w:rPr>
              <w:pPrChange w:id="163" w:author="星殒·化尘" w:date="2022-05-08T11:04:32Z">
                <w:pPr>
                  <w:widowControl w:val="0"/>
                  <w:numPr>
                    <w:ilvl w:val="0"/>
                    <w:numId w:val="0"/>
                  </w:numPr>
                  <w:autoSpaceDE w:val="0"/>
                  <w:autoSpaceDN w:val="0"/>
                </w:pPr>
              </w:pPrChange>
            </w:pPr>
            <w:ins w:id="165" w:author="星殒·化尘" w:date="2022-05-08T10:55:32Z">
              <w:r>
                <w:rPr>
                  <w:rFonts w:hint="eastAsia"/>
                  <w:lang w:val="en-US" w:eastAsia="zh-CN"/>
                </w:rPr>
                <w:t>数据库</w:t>
              </w:r>
            </w:ins>
            <w:ins w:id="166" w:author="星殒·化尘" w:date="2022-05-08T10:55:35Z">
              <w:r>
                <w:rPr>
                  <w:rFonts w:hint="eastAsia"/>
                  <w:lang w:val="en-US" w:eastAsia="zh-CN"/>
                </w:rPr>
                <w:t>使用</w:t>
              </w:r>
            </w:ins>
            <w:ins w:id="167" w:author="星殒·化尘" w:date="2022-05-08T10:55:37Z">
              <w:r>
                <w:rPr>
                  <w:rFonts w:hint="eastAsia"/>
                  <w:lang w:val="en-US" w:eastAsia="zh-CN"/>
                </w:rPr>
                <w:t>微信</w:t>
              </w:r>
            </w:ins>
            <w:ins w:id="168" w:author="星殒·化尘" w:date="2022-05-08T10:55:39Z">
              <w:r>
                <w:rPr>
                  <w:rFonts w:hint="eastAsia"/>
                  <w:lang w:val="en-US" w:eastAsia="zh-CN"/>
                </w:rPr>
                <w:t>小程序</w:t>
              </w:r>
            </w:ins>
            <w:ins w:id="169" w:author="星殒·化尘" w:date="2022-05-08T10:55:42Z">
              <w:r>
                <w:rPr>
                  <w:rFonts w:hint="eastAsia"/>
                  <w:lang w:val="en-US" w:eastAsia="zh-CN"/>
                </w:rPr>
                <w:t>云数据库</w:t>
              </w:r>
            </w:ins>
            <w:ins w:id="170" w:author="星殒·化尘" w:date="2022-05-08T10:55:48Z">
              <w:r>
                <w:rPr>
                  <w:rFonts w:hint="eastAsia"/>
                  <w:lang w:val="en-US" w:eastAsia="zh-CN"/>
                </w:rPr>
                <w:t>，</w:t>
              </w:r>
            </w:ins>
            <w:ins w:id="171" w:author="星殒·化尘" w:date="2022-05-08T10:57:58Z">
              <w:r>
                <w:rPr>
                  <w:rFonts w:hint="eastAsia"/>
                  <w:lang w:val="en-US" w:eastAsia="zh-CN"/>
                </w:rPr>
                <w:t>可实现</w:t>
              </w:r>
            </w:ins>
            <w:ins w:id="172" w:author="星殒·化尘" w:date="2022-05-08T10:58:02Z">
              <w:r>
                <w:rPr>
                  <w:rFonts w:hint="eastAsia"/>
                  <w:lang w:val="en-US" w:eastAsia="zh-CN"/>
                </w:rPr>
                <w:t>快速上线</w:t>
              </w:r>
            </w:ins>
            <w:ins w:id="173" w:author="星殒·化尘" w:date="2022-05-08T10:58:03Z">
              <w:r>
                <w:rPr>
                  <w:rFonts w:hint="eastAsia"/>
                  <w:lang w:val="en-US" w:eastAsia="zh-CN"/>
                </w:rPr>
                <w:t>和</w:t>
              </w:r>
            </w:ins>
            <w:ins w:id="174" w:author="星殒·化尘" w:date="2022-05-08T10:58:05Z">
              <w:r>
                <w:rPr>
                  <w:rFonts w:hint="eastAsia"/>
                  <w:lang w:val="en-US" w:eastAsia="zh-CN"/>
                </w:rPr>
                <w:t>迭代</w:t>
              </w:r>
            </w:ins>
            <w:ins w:id="175" w:author="星殒·化尘" w:date="2022-05-08T10:58:06Z">
              <w:r>
                <w:rPr>
                  <w:rFonts w:hint="eastAsia"/>
                  <w:lang w:val="en-US" w:eastAsia="zh-CN"/>
                </w:rPr>
                <w:t>。</w:t>
              </w:r>
            </w:ins>
          </w:p>
          <w:p>
            <w:pPr>
              <w:widowControl/>
              <w:numPr>
                <w:ilvl w:val="-1"/>
                <w:numId w:val="0"/>
              </w:numPr>
              <w:autoSpaceDE/>
              <w:autoSpaceDN/>
              <w:rPr>
                <w:ins w:id="177" w:author="星殒·化尘" w:date="2022-05-08T10:26:54Z"/>
                <w:rFonts w:hint="default"/>
                <w:lang w:val="en-US" w:eastAsia="zh-CN"/>
              </w:rPr>
              <w:pPrChange w:id="176" w:author="星殒·化尘" w:date="2022-05-08T10:46:51Z">
                <w:pPr>
                  <w:widowControl w:val="0"/>
                  <w:numPr>
                    <w:ilvl w:val="0"/>
                    <w:numId w:val="0"/>
                  </w:numPr>
                  <w:autoSpaceDE w:val="0"/>
                  <w:autoSpaceDN w:val="0"/>
                </w:pPr>
              </w:pPrChange>
            </w:pPr>
            <w:ins w:id="178" w:author="星殒·化尘" w:date="2022-05-08T10:54:02Z">
              <w:r>
                <w:rPr>
                  <w:rFonts w:hint="eastAsia"/>
                  <w:lang w:val="en-US" w:eastAsia="zh-CN"/>
                </w:rPr>
                <w:t xml:space="preserve">  </w:t>
              </w:r>
            </w:ins>
            <w:ins w:id="179" w:author="星殒·化尘" w:date="2022-05-08T11:04:34Z">
              <w:r>
                <w:rPr>
                  <w:rFonts w:hint="eastAsia"/>
                  <w:lang w:val="en-US" w:eastAsia="zh-CN"/>
                </w:rPr>
                <w:t xml:space="preserve"> </w:t>
              </w:r>
            </w:ins>
            <w:ins w:id="180" w:author="星殒·化尘" w:date="2022-05-08T11:04:35Z">
              <w:r>
                <w:rPr>
                  <w:rFonts w:hint="eastAsia"/>
                  <w:lang w:val="en-US" w:eastAsia="zh-CN"/>
                </w:rPr>
                <w:t xml:space="preserve"> </w:t>
              </w:r>
            </w:ins>
            <w:ins w:id="181" w:author="星殒·化尘" w:date="2022-05-08T10:54:05Z">
              <w:r>
                <w:rPr>
                  <w:rFonts w:hint="eastAsia"/>
                  <w:lang w:val="en-US" w:eastAsia="zh-CN"/>
                </w:rPr>
                <w:t>总体</w:t>
              </w:r>
            </w:ins>
            <w:ins w:id="182" w:author="星殒·化尘" w:date="2022-05-08T10:54:08Z">
              <w:r>
                <w:rPr>
                  <w:rFonts w:hint="eastAsia"/>
                  <w:lang w:val="en-US" w:eastAsia="zh-CN"/>
                </w:rPr>
                <w:t>技术路线</w:t>
              </w:r>
            </w:ins>
            <w:ins w:id="183" w:author="星殒·化尘" w:date="2022-05-08T10:54:09Z">
              <w:r>
                <w:rPr>
                  <w:rFonts w:hint="eastAsia"/>
                  <w:lang w:val="en-US" w:eastAsia="zh-CN"/>
                </w:rPr>
                <w:t>图</w:t>
              </w:r>
            </w:ins>
            <w:ins w:id="184" w:author="星殒·化尘" w:date="2022-05-08T10:54:10Z">
              <w:r>
                <w:rPr>
                  <w:rFonts w:hint="eastAsia"/>
                  <w:lang w:val="en-US" w:eastAsia="zh-CN"/>
                </w:rPr>
                <w:t>如下</w:t>
              </w:r>
            </w:ins>
            <w:ins w:id="185" w:author="星殒·化尘" w:date="2022-05-08T10:54:12Z">
              <w:r>
                <w:rPr>
                  <w:rFonts w:hint="eastAsia"/>
                  <w:lang w:val="en-US" w:eastAsia="zh-CN"/>
                </w:rPr>
                <w:t>：</w:t>
              </w:r>
            </w:ins>
          </w:p>
          <w:p>
            <w:pPr>
              <w:widowControl w:val="0"/>
              <w:numPr>
                <w:ilvl w:val="0"/>
                <w:numId w:val="0"/>
              </w:numPr>
              <w:autoSpaceDE w:val="0"/>
              <w:autoSpaceDN w:val="0"/>
              <w:jc w:val="center"/>
              <w:rPr>
                <w:ins w:id="187" w:author="星殒·化尘" w:date="2022-05-08T10:26:54Z"/>
                <w:rFonts w:hint="eastAsia" w:eastAsia="仿宋"/>
                <w:lang w:val="en-US" w:eastAsia="zh-CN"/>
              </w:rPr>
              <w:pPrChange w:id="186" w:author="星殒·化尘" w:date="2022-05-08T10:43:01Z">
                <w:pPr>
                  <w:widowControl w:val="0"/>
                  <w:numPr>
                    <w:ilvl w:val="0"/>
                    <w:numId w:val="0"/>
                  </w:numPr>
                  <w:autoSpaceDE w:val="0"/>
                  <w:autoSpaceDN w:val="0"/>
                </w:pPr>
              </w:pPrChange>
            </w:pPr>
            <w:ins w:id="188" w:author="星殒·化尘" w:date="2022-05-08T10:46:32Z">
              <w:r>
                <w:rPr>
                  <w:rFonts w:hint="eastAsia" w:eastAsia="仿宋"/>
                  <w:lang w:val="en-US" w:eastAsia="zh-CN"/>
                </w:rPr>
                <w:drawing>
                  <wp:inline distT="0" distB="0" distL="114300" distR="114300">
                    <wp:extent cx="2686050" cy="5289550"/>
                    <wp:effectExtent l="0" t="0" r="0" b="0"/>
                    <wp:docPr id="4" name="图片 4" descr="小程序技术路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小程序技术路线图"/>
                            <pic:cNvPicPr>
                              <a:picLocks noChangeAspect="1"/>
                            </pic:cNvPicPr>
                          </pic:nvPicPr>
                          <pic:blipFill>
                            <a:blip r:embed="rId8"/>
                            <a:stretch>
                              <a:fillRect/>
                            </a:stretch>
                          </pic:blipFill>
                          <pic:spPr>
                            <a:xfrm>
                              <a:off x="0" y="0"/>
                              <a:ext cx="2686050" cy="5289550"/>
                            </a:xfrm>
                            <a:prstGeom prst="rect">
                              <a:avLst/>
                            </a:prstGeom>
                          </pic:spPr>
                        </pic:pic>
                      </a:graphicData>
                    </a:graphic>
                  </wp:inline>
                </w:drawing>
              </w:r>
            </w:ins>
          </w:p>
          <w:p>
            <w:pPr>
              <w:widowControl w:val="0"/>
              <w:numPr>
                <w:ilvl w:val="0"/>
                <w:numId w:val="0"/>
              </w:numPr>
              <w:autoSpaceDE w:val="0"/>
              <w:autoSpaceDN w:val="0"/>
              <w:rPr>
                <w:ins w:id="190" w:author="星殒·化尘" w:date="2022-05-08T10:26:54Z"/>
                <w:rFonts w:hint="eastAsia"/>
                <w:lang w:val="en-US"/>
              </w:rPr>
            </w:pPr>
          </w:p>
          <w:p>
            <w:pPr>
              <w:widowControl w:val="0"/>
              <w:numPr>
                <w:ilvl w:val="0"/>
                <w:numId w:val="0"/>
              </w:numPr>
              <w:autoSpaceDE w:val="0"/>
              <w:autoSpaceDN w:val="0"/>
              <w:rPr>
                <w:del w:id="191" w:author="星殒·化尘" w:date="2022-05-08T10:43:19Z"/>
                <w:rFonts w:hint="eastAsia"/>
                <w:lang w:val="en-US"/>
              </w:rPr>
            </w:pPr>
          </w:p>
          <w:p>
            <w:pPr>
              <w:rPr>
                <w:lang w:val="en-US"/>
              </w:rPr>
            </w:pPr>
            <w:del w:id="192" w:author="星殒·化尘" w:date="2022-05-08T10:43:19Z">
              <w:r>
                <w:rPr>
                  <w:rFonts w:hint="eastAsia"/>
                  <w:lang w:val="en-US"/>
                </w:rPr>
                <w:delText xml:space="preserve"> </w:delText>
              </w:r>
            </w:del>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研究方法：</w:t>
            </w:r>
          </w:p>
          <w:p>
            <w:pPr>
              <w:numPr>
                <w:ilvl w:val="0"/>
                <w:numId w:val="6"/>
              </w:numPr>
              <w:rPr>
                <w:lang w:val="en-US"/>
              </w:rPr>
            </w:pPr>
            <w:ins w:id="193" w:author="星殒·化尘" w:date="2022-05-08T17:56:50Z">
              <w:r>
                <w:rPr>
                  <w:rFonts w:hint="eastAsia"/>
                  <w:lang w:val="en-US" w:eastAsia="zh-CN"/>
                </w:rPr>
                <w:t>极限编程</w:t>
              </w:r>
            </w:ins>
            <w:ins w:id="194" w:author="星殒·化尘" w:date="2022-05-08T18:05:08Z">
              <w:r>
                <w:rPr>
                  <w:rFonts w:hint="eastAsia"/>
                  <w:lang w:val="en-US" w:eastAsia="zh-CN"/>
                </w:rPr>
                <w:t>（</w:t>
              </w:r>
            </w:ins>
            <w:ins w:id="195" w:author="星殒·化尘" w:date="2022-05-08T17:56:51Z">
              <w:r>
                <w:rPr>
                  <w:rFonts w:hint="eastAsia"/>
                  <w:lang w:val="en-US" w:eastAsia="zh-CN"/>
                </w:rPr>
                <w:t>XP</w:t>
              </w:r>
            </w:ins>
            <w:ins w:id="196" w:author="星殒·化尘" w:date="2022-05-08T18:05:11Z">
              <w:r>
                <w:rPr>
                  <w:rFonts w:hint="eastAsia"/>
                  <w:lang w:val="en-US" w:eastAsia="zh-CN"/>
                </w:rPr>
                <w:t>）</w:t>
              </w:r>
            </w:ins>
            <w:ins w:id="197" w:author="星殒·化尘" w:date="2022-05-08T18:05:06Z">
              <w:r>
                <w:rPr>
                  <w:rFonts w:hint="eastAsia"/>
                  <w:lang w:val="en-US" w:eastAsia="zh-CN"/>
                </w:rPr>
                <w:t>法</w:t>
              </w:r>
            </w:ins>
            <w:del w:id="198" w:author="星殒·化尘" w:date="2022-05-08T17:56:47Z">
              <w:commentRangeStart w:id="4"/>
              <w:r>
                <w:rPr>
                  <w:rFonts w:hint="eastAsia"/>
                  <w:lang w:val="en-US"/>
                </w:rPr>
                <w:delText>调查法</w:delText>
              </w:r>
            </w:del>
            <w:ins w:id="199" w:author="星殒·化尘" w:date="2022-05-08T17:57:07Z">
              <w:r>
                <w:rPr>
                  <w:rFonts w:hint="eastAsia"/>
                  <w:lang w:val="en-US" w:eastAsia="zh-CN"/>
                </w:rPr>
                <w:t>：</w:t>
              </w:r>
            </w:ins>
            <w:ins w:id="200" w:author="星殒·化尘" w:date="2022-05-08T17:57:29Z">
              <w:r>
                <w:rPr>
                  <w:rFonts w:hint="eastAsia"/>
                  <w:lang w:val="en-US" w:eastAsia="zh-CN"/>
                </w:rPr>
                <w:t>采用</w:t>
              </w:r>
            </w:ins>
            <w:ins w:id="201" w:author="星殒·化尘" w:date="2022-05-08T17:57:31Z">
              <w:r>
                <w:rPr>
                  <w:rFonts w:hint="eastAsia"/>
                  <w:lang w:val="en-US" w:eastAsia="zh-CN"/>
                </w:rPr>
                <w:t>极限编程</w:t>
              </w:r>
            </w:ins>
            <w:ins w:id="202" w:author="星殒·化尘" w:date="2022-05-08T17:57:32Z">
              <w:r>
                <w:rPr>
                  <w:rFonts w:hint="eastAsia"/>
                  <w:lang w:val="en-US" w:eastAsia="zh-CN"/>
                </w:rPr>
                <w:t>的</w:t>
              </w:r>
            </w:ins>
            <w:ins w:id="203" w:author="星殒·化尘" w:date="2022-05-08T17:57:35Z">
              <w:r>
                <w:rPr>
                  <w:rFonts w:hint="eastAsia"/>
                  <w:lang w:val="en-US" w:eastAsia="zh-CN"/>
                </w:rPr>
                <w:t>敏捷</w:t>
              </w:r>
            </w:ins>
            <w:ins w:id="204" w:author="星殒·化尘" w:date="2022-05-08T17:57:37Z">
              <w:r>
                <w:rPr>
                  <w:rFonts w:hint="eastAsia"/>
                  <w:lang w:val="en-US" w:eastAsia="zh-CN"/>
                </w:rPr>
                <w:t>开发</w:t>
              </w:r>
            </w:ins>
            <w:ins w:id="205" w:author="星殒·化尘" w:date="2022-05-08T17:57:39Z">
              <w:r>
                <w:rPr>
                  <w:rFonts w:hint="eastAsia"/>
                  <w:lang w:val="en-US" w:eastAsia="zh-CN"/>
                </w:rPr>
                <w:t>框架</w:t>
              </w:r>
            </w:ins>
            <w:ins w:id="206" w:author="星殒·化尘" w:date="2022-05-08T17:57:40Z">
              <w:r>
                <w:rPr>
                  <w:rFonts w:hint="eastAsia"/>
                  <w:lang w:val="en-US" w:eastAsia="zh-CN"/>
                </w:rPr>
                <w:t>，</w:t>
              </w:r>
            </w:ins>
            <w:ins w:id="207" w:author="星殒·化尘" w:date="2022-05-08T17:58:22Z">
              <w:r>
                <w:rPr>
                  <w:rFonts w:hint="eastAsia"/>
                  <w:lang w:val="en-US" w:eastAsia="zh-CN"/>
                </w:rPr>
                <w:t>尊重</w:t>
              </w:r>
            </w:ins>
            <w:ins w:id="208" w:author="星殒·化尘" w:date="2022-05-08T17:58:23Z">
              <w:r>
                <w:rPr>
                  <w:rFonts w:hint="eastAsia"/>
                  <w:lang w:val="en-US" w:eastAsia="zh-CN"/>
                </w:rPr>
                <w:t>用户</w:t>
              </w:r>
            </w:ins>
            <w:ins w:id="209" w:author="星殒·化尘" w:date="2022-05-08T17:58:35Z">
              <w:r>
                <w:rPr>
                  <w:rFonts w:hint="eastAsia"/>
                  <w:lang w:val="en-US" w:eastAsia="zh-CN"/>
                </w:rPr>
                <w:t>反馈，</w:t>
              </w:r>
            </w:ins>
            <w:ins w:id="210" w:author="星殒·化尘" w:date="2022-05-08T17:58:38Z">
              <w:r>
                <w:rPr>
                  <w:rFonts w:hint="eastAsia"/>
                  <w:lang w:val="en-US" w:eastAsia="zh-CN"/>
                </w:rPr>
                <w:t>进行</w:t>
              </w:r>
            </w:ins>
            <w:ins w:id="211" w:author="星殒·化尘" w:date="2022-05-08T17:58:53Z">
              <w:r>
                <w:rPr>
                  <w:rFonts w:hint="eastAsia"/>
                  <w:lang w:val="en-US" w:eastAsia="zh-CN"/>
                </w:rPr>
                <w:t>频繁的</w:t>
              </w:r>
            </w:ins>
            <w:ins w:id="212" w:author="星殒·化尘" w:date="2022-05-08T17:58:59Z">
              <w:r>
                <w:rPr>
                  <w:rFonts w:hint="eastAsia"/>
                  <w:lang w:val="en-US" w:eastAsia="zh-CN"/>
                </w:rPr>
                <w:t>小规模</w:t>
              </w:r>
            </w:ins>
            <w:ins w:id="213" w:author="星殒·化尘" w:date="2022-05-08T17:59:01Z">
              <w:r>
                <w:rPr>
                  <w:rFonts w:hint="eastAsia"/>
                  <w:lang w:val="en-US" w:eastAsia="zh-CN"/>
                </w:rPr>
                <w:t>迭代</w:t>
              </w:r>
            </w:ins>
            <w:ins w:id="214" w:author="星殒·化尘" w:date="2022-05-08T17:59:02Z">
              <w:r>
                <w:rPr>
                  <w:rFonts w:hint="eastAsia"/>
                  <w:lang w:val="en-US" w:eastAsia="zh-CN"/>
                </w:rPr>
                <w:t>更新</w:t>
              </w:r>
            </w:ins>
            <w:ins w:id="215" w:author="星殒·化尘" w:date="2022-05-08T18:02:06Z">
              <w:r>
                <w:rPr>
                  <w:rFonts w:hint="eastAsia"/>
                  <w:lang w:val="en-US" w:eastAsia="zh-CN"/>
                </w:rPr>
                <w:t>。</w:t>
              </w:r>
            </w:ins>
            <w:ins w:id="216" w:author="星殒·化尘" w:date="2022-05-08T18:02:11Z">
              <w:r>
                <w:rPr>
                  <w:rFonts w:hint="eastAsia"/>
                  <w:lang w:val="en-US" w:eastAsia="zh-CN"/>
                </w:rPr>
                <w:t>同时</w:t>
              </w:r>
            </w:ins>
            <w:ins w:id="217" w:author="星殒·化尘" w:date="2022-05-08T18:02:12Z">
              <w:r>
                <w:rPr>
                  <w:rFonts w:hint="eastAsia"/>
                  <w:lang w:val="en-US" w:eastAsia="zh-CN"/>
                </w:rPr>
                <w:t>，</w:t>
              </w:r>
            </w:ins>
            <w:ins w:id="218" w:author="星殒·化尘" w:date="2022-05-08T18:01:26Z">
              <w:r>
                <w:rPr>
                  <w:rFonts w:hint="eastAsia"/>
                  <w:lang w:val="en-US" w:eastAsia="zh-CN"/>
                </w:rPr>
                <w:t>尽可能</w:t>
              </w:r>
            </w:ins>
            <w:ins w:id="219" w:author="星殒·化尘" w:date="2022-05-08T18:02:15Z">
              <w:r>
                <w:rPr>
                  <w:rFonts w:hint="eastAsia"/>
                  <w:lang w:val="en-US" w:eastAsia="zh-CN"/>
                </w:rPr>
                <w:t>地</w:t>
              </w:r>
            </w:ins>
            <w:ins w:id="220" w:author="星殒·化尘" w:date="2022-05-08T18:01:31Z">
              <w:r>
                <w:rPr>
                  <w:rFonts w:hint="eastAsia"/>
                  <w:lang w:val="en-US" w:eastAsia="zh-CN"/>
                </w:rPr>
                <w:t>重构代码</w:t>
              </w:r>
            </w:ins>
            <w:ins w:id="221" w:author="星殒·化尘" w:date="2022-05-08T18:01:41Z">
              <w:r>
                <w:rPr>
                  <w:rFonts w:hint="eastAsia"/>
                  <w:lang w:val="en-US" w:eastAsia="zh-CN"/>
                </w:rPr>
                <w:t>，</w:t>
              </w:r>
            </w:ins>
            <w:ins w:id="222" w:author="星殒·化尘" w:date="2022-05-08T18:01:42Z">
              <w:r>
                <w:rPr>
                  <w:rFonts w:hint="eastAsia"/>
                  <w:lang w:val="en-US" w:eastAsia="zh-CN"/>
                </w:rPr>
                <w:t>保持</w:t>
              </w:r>
            </w:ins>
            <w:ins w:id="223" w:author="星殒·化尘" w:date="2022-05-08T18:01:44Z">
              <w:r>
                <w:rPr>
                  <w:rFonts w:hint="eastAsia"/>
                  <w:lang w:val="en-US" w:eastAsia="zh-CN"/>
                </w:rPr>
                <w:t>代码的</w:t>
              </w:r>
            </w:ins>
            <w:ins w:id="224" w:author="星殒·化尘" w:date="2022-05-08T18:01:49Z">
              <w:r>
                <w:rPr>
                  <w:rFonts w:hint="eastAsia"/>
                  <w:lang w:val="en-US" w:eastAsia="zh-CN"/>
                </w:rPr>
                <w:t>高聚合低耦合</w:t>
              </w:r>
            </w:ins>
            <w:ins w:id="225" w:author="星殒·化尘" w:date="2022-05-08T18:04:00Z">
              <w:r>
                <w:rPr>
                  <w:rFonts w:hint="eastAsia"/>
                  <w:lang w:val="en-US" w:eastAsia="zh-CN"/>
                </w:rPr>
                <w:t>，</w:t>
              </w:r>
            </w:ins>
            <w:ins w:id="226" w:author="星殒·化尘" w:date="2022-05-08T18:04:19Z">
              <w:r>
                <w:rPr>
                  <w:rFonts w:hint="eastAsia"/>
                  <w:lang w:val="en-US" w:eastAsia="zh-CN"/>
                </w:rPr>
                <w:t>不</w:t>
              </w:r>
            </w:ins>
            <w:ins w:id="227" w:author="星殒·化尘" w:date="2022-05-08T18:04:23Z">
              <w:r>
                <w:rPr>
                  <w:rFonts w:hint="eastAsia"/>
                  <w:lang w:val="en-US" w:eastAsia="zh-CN"/>
                </w:rPr>
                <w:t>过早设计</w:t>
              </w:r>
            </w:ins>
            <w:ins w:id="228" w:author="星殒·化尘" w:date="2022-05-08T18:04:34Z">
              <w:r>
                <w:rPr>
                  <w:rFonts w:hint="eastAsia"/>
                  <w:lang w:val="en-US" w:eastAsia="zh-CN"/>
                </w:rPr>
                <w:t>或</w:t>
              </w:r>
            </w:ins>
            <w:ins w:id="229" w:author="星殒·化尘" w:date="2022-05-08T18:04:39Z">
              <w:r>
                <w:rPr>
                  <w:rFonts w:hint="eastAsia"/>
                  <w:lang w:val="en-US" w:eastAsia="zh-CN"/>
                </w:rPr>
                <w:t>添加</w:t>
              </w:r>
            </w:ins>
            <w:ins w:id="230" w:author="星殒·化尘" w:date="2022-05-08T18:04:41Z">
              <w:r>
                <w:rPr>
                  <w:rFonts w:hint="eastAsia"/>
                  <w:lang w:val="en-US" w:eastAsia="zh-CN"/>
                </w:rPr>
                <w:t>不必要的</w:t>
              </w:r>
            </w:ins>
            <w:ins w:id="231" w:author="星殒·化尘" w:date="2022-05-08T18:04:43Z">
              <w:r>
                <w:rPr>
                  <w:rFonts w:hint="eastAsia"/>
                  <w:lang w:val="en-US" w:eastAsia="zh-CN"/>
                </w:rPr>
                <w:t>功能</w:t>
              </w:r>
            </w:ins>
            <w:ins w:id="232" w:author="星殒·化尘" w:date="2022-05-08T18:04:49Z">
              <w:r>
                <w:rPr>
                  <w:rFonts w:hint="eastAsia"/>
                  <w:lang w:val="en-US" w:eastAsia="zh-CN"/>
                </w:rPr>
                <w:t>，</w:t>
              </w:r>
            </w:ins>
            <w:ins w:id="233" w:author="星殒·化尘" w:date="2022-05-08T18:04:51Z">
              <w:r>
                <w:rPr>
                  <w:rFonts w:hint="eastAsia"/>
                  <w:lang w:val="en-US" w:eastAsia="zh-CN"/>
                </w:rPr>
                <w:t>尽可能</w:t>
              </w:r>
            </w:ins>
            <w:ins w:id="234" w:author="星殒·化尘" w:date="2022-05-08T18:04:54Z">
              <w:r>
                <w:rPr>
                  <w:rFonts w:hint="eastAsia"/>
                  <w:lang w:val="en-US" w:eastAsia="zh-CN"/>
                </w:rPr>
                <w:t>高效的</w:t>
              </w:r>
            </w:ins>
            <w:ins w:id="235" w:author="星殒·化尘" w:date="2022-05-08T18:04:57Z">
              <w:r>
                <w:rPr>
                  <w:rFonts w:hint="eastAsia"/>
                  <w:lang w:val="en-US" w:eastAsia="zh-CN"/>
                </w:rPr>
                <w:t>解决问题</w:t>
              </w:r>
            </w:ins>
            <w:del w:id="236" w:author="星殒·化尘" w:date="2022-05-08T17:57:06Z">
              <w:r>
                <w:rPr>
                  <w:rFonts w:hint="eastAsia"/>
                  <w:lang w:val="en-US"/>
                </w:rPr>
                <w:delText>：</w:delText>
              </w:r>
            </w:del>
            <w:del w:id="237" w:author="星殒·化尘" w:date="2022-05-08T17:57:04Z">
              <w:r>
                <w:rPr>
                  <w:rFonts w:hint="eastAsia"/>
                  <w:lang w:val="en-US"/>
                </w:rPr>
                <w:delText>通过对封闭小区居民的配药需求进行调研，对社区配药志愿者进行访谈，阅读相关新闻以及部分社区的配药流程公告等方式展开调查。完成需求调研并进行需求分析，对当前封闭社区配药问题进行较为深入的了解，设计小程序运行流程图和UI原型</w:delText>
              </w:r>
            </w:del>
            <w:r>
              <w:rPr>
                <w:rFonts w:hint="eastAsia"/>
                <w:lang w:val="en-US"/>
              </w:rPr>
              <w:t>。</w:t>
            </w:r>
          </w:p>
          <w:p>
            <w:pPr>
              <w:numPr>
                <w:ilvl w:val="0"/>
                <w:numId w:val="6"/>
              </w:numPr>
              <w:rPr>
                <w:lang w:val="en-US"/>
              </w:rPr>
            </w:pPr>
            <w:r>
              <w:rPr>
                <w:rFonts w:hint="eastAsia"/>
                <w:lang w:val="en-US"/>
              </w:rPr>
              <w:t>观察法：时刻关注封闭社区配药的相关信息，优化小程序配药流程，改进用户体验。</w:t>
            </w:r>
          </w:p>
          <w:p>
            <w:pPr>
              <w:numPr>
                <w:ilvl w:val="0"/>
                <w:numId w:val="6"/>
              </w:numPr>
              <w:rPr>
                <w:lang w:val="en-US"/>
              </w:rPr>
            </w:pPr>
            <w:ins w:id="238" w:author="星殒·化尘" w:date="2022-05-08T18:06:24Z">
              <w:r>
                <w:rPr>
                  <w:rFonts w:hint="eastAsia"/>
                  <w:lang w:val="en-US" w:eastAsia="zh-CN"/>
                </w:rPr>
                <w:t>原型</w:t>
              </w:r>
            </w:ins>
            <w:ins w:id="239" w:author="星殒·化尘" w:date="2022-05-08T18:06:25Z">
              <w:r>
                <w:rPr>
                  <w:rFonts w:hint="eastAsia"/>
                  <w:lang w:val="en-US" w:eastAsia="zh-CN"/>
                </w:rPr>
                <w:t>法：</w:t>
              </w:r>
            </w:ins>
            <w:ins w:id="240" w:author="星殒·化尘" w:date="2022-05-08T18:06:32Z">
              <w:r>
                <w:rPr>
                  <w:rFonts w:hint="eastAsia"/>
                  <w:lang w:val="en-US" w:eastAsia="zh-CN"/>
                </w:rPr>
                <w:t>通过</w:t>
              </w:r>
            </w:ins>
            <w:ins w:id="241" w:author="星殒·化尘" w:date="2022-05-08T18:06:33Z">
              <w:r>
                <w:rPr>
                  <w:rFonts w:hint="eastAsia"/>
                  <w:lang w:val="en-US" w:eastAsia="zh-CN"/>
                </w:rPr>
                <w:t>对</w:t>
              </w:r>
            </w:ins>
            <w:ins w:id="242" w:author="星殒·化尘" w:date="2022-05-08T18:06:34Z">
              <w:r>
                <w:rPr>
                  <w:rFonts w:hint="eastAsia"/>
                  <w:lang w:val="en-US" w:eastAsia="zh-CN"/>
                </w:rPr>
                <w:t>用户</w:t>
              </w:r>
            </w:ins>
            <w:ins w:id="243" w:author="星殒·化尘" w:date="2022-05-08T18:06:35Z">
              <w:r>
                <w:rPr>
                  <w:rFonts w:hint="eastAsia"/>
                  <w:lang w:val="en-US" w:eastAsia="zh-CN"/>
                </w:rPr>
                <w:t>需求</w:t>
              </w:r>
            </w:ins>
            <w:ins w:id="244" w:author="星殒·化尘" w:date="2022-05-08T18:06:36Z">
              <w:r>
                <w:rPr>
                  <w:rFonts w:hint="eastAsia"/>
                  <w:lang w:val="en-US" w:eastAsia="zh-CN"/>
                </w:rPr>
                <w:t>的</w:t>
              </w:r>
            </w:ins>
            <w:ins w:id="245" w:author="星殒·化尘" w:date="2022-05-08T18:06:38Z">
              <w:r>
                <w:rPr>
                  <w:rFonts w:hint="eastAsia"/>
                  <w:lang w:val="en-US" w:eastAsia="zh-CN"/>
                </w:rPr>
                <w:t>调研</w:t>
              </w:r>
            </w:ins>
            <w:ins w:id="246" w:author="星殒·化尘" w:date="2022-05-08T18:06:39Z">
              <w:r>
                <w:rPr>
                  <w:rFonts w:hint="eastAsia"/>
                  <w:lang w:val="en-US" w:eastAsia="zh-CN"/>
                </w:rPr>
                <w:t>，</w:t>
              </w:r>
            </w:ins>
            <w:ins w:id="247" w:author="星殒·化尘" w:date="2022-05-08T18:06:41Z">
              <w:r>
                <w:rPr>
                  <w:rFonts w:hint="eastAsia"/>
                  <w:lang w:val="en-US" w:eastAsia="zh-CN"/>
                </w:rPr>
                <w:t>先</w:t>
              </w:r>
            </w:ins>
            <w:ins w:id="248" w:author="星殒·化尘" w:date="2022-05-08T18:06:42Z">
              <w:r>
                <w:rPr>
                  <w:rFonts w:hint="eastAsia"/>
                  <w:lang w:val="en-US" w:eastAsia="zh-CN"/>
                </w:rPr>
                <w:t>快速</w:t>
              </w:r>
            </w:ins>
            <w:ins w:id="249" w:author="星殒·化尘" w:date="2022-05-08T18:06:53Z">
              <w:r>
                <w:rPr>
                  <w:rFonts w:hint="eastAsia"/>
                  <w:lang w:val="en-US" w:eastAsia="zh-CN"/>
                </w:rPr>
                <w:t>开发出一个</w:t>
              </w:r>
            </w:ins>
            <w:ins w:id="250" w:author="星殒·化尘" w:date="2022-05-08T18:08:09Z">
              <w:r>
                <w:rPr>
                  <w:rFonts w:hint="eastAsia"/>
                  <w:lang w:val="en-US" w:eastAsia="zh-CN"/>
                </w:rPr>
                <w:t>初步的</w:t>
              </w:r>
            </w:ins>
            <w:ins w:id="251" w:author="星殒·化尘" w:date="2022-05-08T18:06:57Z">
              <w:r>
                <w:rPr>
                  <w:rFonts w:hint="eastAsia"/>
                  <w:lang w:val="en-US" w:eastAsia="zh-CN"/>
                </w:rPr>
                <w:t>系统</w:t>
              </w:r>
            </w:ins>
            <w:ins w:id="252" w:author="星殒·化尘" w:date="2022-05-08T18:07:20Z">
              <w:r>
                <w:rPr>
                  <w:rFonts w:hint="eastAsia"/>
                  <w:lang w:val="en-US" w:eastAsia="zh-CN"/>
                </w:rPr>
                <w:t>模型</w:t>
              </w:r>
            </w:ins>
            <w:ins w:id="253" w:author="星殒·化尘" w:date="2022-05-08T18:07:21Z">
              <w:r>
                <w:rPr>
                  <w:rFonts w:hint="eastAsia"/>
                  <w:lang w:val="en-US" w:eastAsia="zh-CN"/>
                </w:rPr>
                <w:t>，</w:t>
              </w:r>
            </w:ins>
            <w:ins w:id="254" w:author="星殒·化尘" w:date="2022-05-08T18:07:29Z">
              <w:r>
                <w:rPr>
                  <w:rFonts w:hint="eastAsia"/>
                  <w:lang w:val="en-US" w:eastAsia="zh-CN"/>
                </w:rPr>
                <w:t>然后</w:t>
              </w:r>
            </w:ins>
            <w:ins w:id="255" w:author="星殒·化尘" w:date="2022-05-08T18:07:40Z">
              <w:r>
                <w:rPr>
                  <w:rFonts w:hint="eastAsia"/>
                  <w:lang w:val="en-US" w:eastAsia="zh-CN"/>
                </w:rPr>
                <w:t>在</w:t>
              </w:r>
            </w:ins>
            <w:ins w:id="256" w:author="星殒·化尘" w:date="2022-05-08T18:07:34Z">
              <w:r>
                <w:rPr>
                  <w:rFonts w:hint="eastAsia"/>
                  <w:lang w:val="en-US" w:eastAsia="zh-CN"/>
                </w:rPr>
                <w:t>实际</w:t>
              </w:r>
            </w:ins>
            <w:ins w:id="257" w:author="星殒·化尘" w:date="2022-05-08T18:07:36Z">
              <w:r>
                <w:rPr>
                  <w:rFonts w:hint="eastAsia"/>
                  <w:lang w:val="en-US" w:eastAsia="zh-CN"/>
                </w:rPr>
                <w:t>试运行</w:t>
              </w:r>
            </w:ins>
            <w:ins w:id="258" w:author="星殒·化尘" w:date="2022-05-08T18:07:43Z">
              <w:r>
                <w:rPr>
                  <w:rFonts w:hint="eastAsia"/>
                  <w:lang w:val="en-US" w:eastAsia="zh-CN"/>
                </w:rPr>
                <w:t>过程中</w:t>
              </w:r>
            </w:ins>
            <w:ins w:id="259" w:author="星殒·化尘" w:date="2022-05-08T18:07:44Z">
              <w:r>
                <w:rPr>
                  <w:rFonts w:hint="eastAsia"/>
                  <w:lang w:val="en-US" w:eastAsia="zh-CN"/>
                </w:rPr>
                <w:t>，</w:t>
              </w:r>
            </w:ins>
            <w:ins w:id="260" w:author="星殒·化尘" w:date="2022-05-08T18:07:45Z">
              <w:r>
                <w:rPr>
                  <w:rFonts w:hint="eastAsia"/>
                  <w:lang w:val="en-US" w:eastAsia="zh-CN"/>
                </w:rPr>
                <w:t>根据</w:t>
              </w:r>
            </w:ins>
            <w:ins w:id="261" w:author="星殒·化尘" w:date="2022-05-08T18:07:54Z">
              <w:r>
                <w:rPr>
                  <w:rFonts w:hint="eastAsia"/>
                  <w:lang w:val="en-US" w:eastAsia="zh-CN"/>
                </w:rPr>
                <w:t>用户的</w:t>
              </w:r>
            </w:ins>
            <w:ins w:id="262" w:author="星殒·化尘" w:date="2022-05-08T18:07:55Z">
              <w:r>
                <w:rPr>
                  <w:rFonts w:hint="eastAsia"/>
                  <w:lang w:val="en-US" w:eastAsia="zh-CN"/>
                </w:rPr>
                <w:t>意见</w:t>
              </w:r>
            </w:ins>
            <w:ins w:id="263" w:author="星殒·化尘" w:date="2022-05-08T18:07:56Z">
              <w:r>
                <w:rPr>
                  <w:rFonts w:hint="eastAsia"/>
                  <w:lang w:val="en-US" w:eastAsia="zh-CN"/>
                </w:rPr>
                <w:t>进行</w:t>
              </w:r>
            </w:ins>
            <w:ins w:id="264" w:author="星殒·化尘" w:date="2022-05-08T18:07:57Z">
              <w:r>
                <w:rPr>
                  <w:rFonts w:hint="eastAsia"/>
                  <w:lang w:val="en-US" w:eastAsia="zh-CN"/>
                </w:rPr>
                <w:t>改进</w:t>
              </w:r>
            </w:ins>
            <w:ins w:id="265" w:author="星殒·化尘" w:date="2022-05-08T18:08:14Z">
              <w:r>
                <w:rPr>
                  <w:rFonts w:hint="eastAsia"/>
                  <w:lang w:val="en-US" w:eastAsia="zh-CN"/>
                </w:rPr>
                <w:t>，</w:t>
              </w:r>
            </w:ins>
            <w:ins w:id="266" w:author="星殒·化尘" w:date="2022-05-08T18:08:17Z">
              <w:r>
                <w:rPr>
                  <w:rFonts w:hint="eastAsia"/>
                  <w:lang w:val="en-US" w:eastAsia="zh-CN"/>
                </w:rPr>
                <w:t>使之</w:t>
              </w:r>
            </w:ins>
            <w:ins w:id="267" w:author="星殒·化尘" w:date="2022-05-08T18:08:19Z">
              <w:r>
                <w:rPr>
                  <w:rFonts w:hint="eastAsia"/>
                  <w:lang w:val="en-US" w:eastAsia="zh-CN"/>
                </w:rPr>
                <w:t>逐步完善</w:t>
              </w:r>
            </w:ins>
            <w:ins w:id="268" w:author="星殒·化尘" w:date="2022-05-08T18:06:26Z">
              <w:r>
                <w:rPr>
                  <w:rFonts w:hint="eastAsia"/>
                  <w:lang w:val="en-US" w:eastAsia="zh-CN"/>
                </w:rPr>
                <w:t>。</w:t>
              </w:r>
            </w:ins>
            <w:del w:id="269" w:author="星殒·化尘" w:date="2022-05-08T18:05:48Z">
              <w:r>
                <w:rPr>
                  <w:rFonts w:hint="eastAsia"/>
                  <w:lang w:val="en-US"/>
                </w:rPr>
                <w:delText>实验法：为了提升小程序的稳定性，小程序开发完成后，将进入试运行阶段，在实际使用中不断进行测试，进行改进和优化，已达到预期的效果。</w:delText>
              </w:r>
              <w:commentRangeEnd w:id="4"/>
            </w:del>
            <w:del w:id="270" w:author="星殒·化尘" w:date="2022-05-08T18:05:48Z">
              <w:r>
                <w:rPr>
                  <w:rStyle w:val="16"/>
                </w:rPr>
                <w:commentReference w:id="4"/>
              </w:r>
            </w:del>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本课题的重难点：</w:t>
            </w:r>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1）重点</w:t>
            </w:r>
          </w:p>
          <w:p>
            <w:pPr>
              <w:numPr>
                <w:ilvl w:val="0"/>
                <w:numId w:val="7"/>
              </w:numPr>
              <w:ind w:left="220" w:leftChars="100" w:firstLine="0"/>
              <w:rPr>
                <w:lang w:val="en-US"/>
              </w:rPr>
            </w:pPr>
            <w:commentRangeStart w:id="5"/>
            <w:commentRangeStart w:id="6"/>
            <w:r>
              <w:rPr>
                <w:rFonts w:hint="eastAsia"/>
                <w:lang w:val="en-US"/>
              </w:rPr>
              <w:t>用户（尤其是老年人）可以通过扫描药品包装上的商品条形码进行药品信息的快速录入。</w:t>
            </w:r>
          </w:p>
          <w:p>
            <w:pPr>
              <w:numPr>
                <w:ilvl w:val="0"/>
                <w:numId w:val="7"/>
              </w:numPr>
              <w:ind w:left="220" w:leftChars="100" w:firstLine="0"/>
              <w:rPr>
                <w:lang w:val="en-US"/>
              </w:rPr>
            </w:pPr>
            <w:r>
              <w:rPr>
                <w:rFonts w:hint="eastAsia"/>
                <w:lang w:val="en-US"/>
              </w:rPr>
              <w:t>用户除了能够将配药需求发送到社区，还能够将其分享给好友。好友也能够查看该清单并将其克隆到自己的清单页面。</w:t>
            </w:r>
          </w:p>
          <w:p>
            <w:pPr>
              <w:numPr>
                <w:ilvl w:val="0"/>
                <w:numId w:val="7"/>
              </w:numPr>
              <w:ind w:left="220" w:leftChars="100" w:firstLine="0"/>
              <w:rPr>
                <w:lang w:val="en-US"/>
              </w:rPr>
            </w:pPr>
            <w:r>
              <w:rPr>
                <w:rFonts w:hint="eastAsia"/>
                <w:lang w:val="en-US"/>
              </w:rPr>
              <w:t>设计一个社区配药需求管理平台，社区管理员能够对提交的配药信息进行审核、查看和导出。</w:t>
            </w:r>
          </w:p>
          <w:p>
            <w:pPr>
              <w:numPr>
                <w:ilvl w:val="0"/>
                <w:numId w:val="7"/>
              </w:numPr>
              <w:ind w:left="220" w:leftChars="100" w:firstLine="0"/>
              <w:rPr>
                <w:lang w:val="en-US"/>
              </w:rPr>
            </w:pPr>
            <w:r>
              <w:rPr>
                <w:rFonts w:hint="eastAsia"/>
                <w:lang w:val="en-US"/>
              </w:rPr>
              <w:t>后期小程序需要进行试运行，保证小程序运行的可靠性和稳定性。</w:t>
            </w:r>
          </w:p>
          <w:p>
            <w:pPr>
              <w:numPr>
                <w:ilvl w:val="0"/>
                <w:numId w:val="7"/>
              </w:numPr>
              <w:ind w:left="220" w:leftChars="100" w:firstLine="0"/>
              <w:rPr>
                <w:lang w:val="en-US"/>
              </w:rPr>
            </w:pPr>
            <w:r>
              <w:rPr>
                <w:rFonts w:hint="eastAsia"/>
                <w:lang w:val="en-US"/>
              </w:rPr>
              <w:t>在保证各类功能实现的前提下，尽可能提升小程序运行的效率。</w:t>
            </w:r>
          </w:p>
          <w:commentRangeEnd w:id="5"/>
          <w:p>
            <w:pPr>
              <w:rPr>
                <w:lang w:val="en-US"/>
              </w:rPr>
            </w:pPr>
            <w:r>
              <w:rPr>
                <w:rStyle w:val="16"/>
              </w:rPr>
              <w:commentReference w:id="5"/>
            </w:r>
            <w:commentRangeEnd w:id="6"/>
            <w:r>
              <w:commentReference w:id="6"/>
            </w:r>
          </w:p>
          <w:p>
            <w:pPr>
              <w:pStyle w:val="4"/>
              <w:spacing w:line="240" w:lineRule="auto"/>
              <w:jc w:val="both"/>
              <w:rPr>
                <w:lang w:val="en-US"/>
              </w:rPr>
            </w:pPr>
            <w:r>
              <w:rPr>
                <w:rFonts w:hint="eastAsia" w:ascii="Times New Roman" w:hAnsi="Times New Roman" w:eastAsia="宋体" w:cs="Times New Roman"/>
                <w:bCs/>
                <w:kern w:val="1"/>
                <w:sz w:val="24"/>
                <w:szCs w:val="24"/>
                <w:lang w:val="en-US" w:bidi="ar-SA"/>
              </w:rPr>
              <w:t>2）难点：</w:t>
            </w:r>
          </w:p>
          <w:p>
            <w:pPr>
              <w:rPr>
                <w:ins w:id="271" w:author="Yihai Chen" w:date="2022-05-07T14:36:00Z"/>
                <w:lang w:val="en-US"/>
              </w:rPr>
            </w:pPr>
            <w:r>
              <w:rPr>
                <w:rFonts w:hint="eastAsia"/>
                <w:lang w:val="en-US"/>
              </w:rPr>
              <w:t xml:space="preserve">  ① 由于封闭社区配药问题是在新冠疫情背景下所引发的，可以参考的文献资料以及相似的小程序或软件较少，需要做好充分的需求调研，对小程序配药流程进行不断优化，尽可能的提升配药效率。</w:t>
            </w:r>
          </w:p>
          <w:p>
            <w:pPr>
              <w:ind w:firstLine="220" w:firstLineChars="100"/>
              <w:rPr>
                <w:lang w:val="en-US"/>
              </w:rPr>
            </w:pPr>
            <w:ins w:id="272" w:author="Yihai Chen" w:date="2022-05-07T14:37:00Z">
              <w:r>
                <w:rPr>
                  <w:rFonts w:hint="eastAsia"/>
                  <w:lang w:val="en-US"/>
                </w:rPr>
                <w:t>微信小程序的通用性，如何满足不同社区居民的需求？</w:t>
              </w:r>
            </w:ins>
            <w:r>
              <w:rPr>
                <w:rFonts w:hint="eastAsia"/>
                <w:lang w:val="en-US"/>
              </w:rPr>
              <w:br w:type="textWrapping"/>
            </w:r>
            <w:r>
              <w:rPr>
                <w:rFonts w:hint="eastAsia"/>
                <w:lang w:val="en-US"/>
              </w:rPr>
              <w:t xml:space="preserve">  ② 通过商品条形码快速录入药品信息需要自行掌握相关网络请求以及爬虫知识到中国商品信息服务平台请求相关数据，网络上相关文献资料较少，实现难度较高。</w:t>
            </w:r>
          </w:p>
          <w:p>
            <w:pPr>
              <w:rPr>
                <w:lang w:val="en-US"/>
              </w:rPr>
            </w:pPr>
            <w:r>
              <w:rPr>
                <w:rFonts w:hint="eastAsia"/>
                <w:lang w:val="en-US"/>
              </w:rPr>
              <w:t xml:space="preserve">  ③ 社区配药需求管理平台的设计和各类功能的实现——加入、审核、查看、筛选、导出等功能。</w:t>
            </w:r>
          </w:p>
          <w:p>
            <w:pPr>
              <w:rPr>
                <w:lang w:val="en-US"/>
              </w:rPr>
            </w:pPr>
            <w:r>
              <w:rPr>
                <w:rFonts w:hint="eastAsia"/>
                <w:lang w:val="en-US"/>
              </w:rPr>
              <w:t xml:space="preserve">  ④ 如何生成社区专属二维码，如何使用户通过扫描二维码进行快速加入。</w:t>
            </w:r>
          </w:p>
          <w:p>
            <w:pPr>
              <w:rPr>
                <w:lang w:val="en-US"/>
              </w:rPr>
            </w:pPr>
            <w:r>
              <w:rPr>
                <w:rFonts w:hint="eastAsia"/>
                <w:lang w:val="en-US"/>
              </w:rPr>
              <w:t xml:space="preserve">  ⑤ 保证各类数据库设计的合理性、规范性以及高效性。</w:t>
            </w:r>
          </w:p>
          <w:p>
            <w:pPr>
              <w:rPr>
                <w:lang w:val="en-US"/>
              </w:rPr>
            </w:pPr>
            <w:r>
              <w:rPr>
                <w:rFonts w:hint="eastAsia"/>
                <w:lang w:val="en-US"/>
              </w:rPr>
              <w:t xml:space="preserve">  ⑥ 在保证各类功能实现的前提下，在尽可能简洁的情况下保证UI设计的美观性，提升小程序运行的效率、稳定性。</w:t>
            </w:r>
          </w:p>
          <w:p>
            <w:pPr>
              <w:rPr>
                <w:ins w:id="273" w:author="Yihai Chen" w:date="2022-05-07T14:38:00Z"/>
                <w:lang w:val="en-US"/>
              </w:rPr>
            </w:pPr>
            <w:r>
              <w:rPr>
                <w:rFonts w:hint="eastAsia"/>
                <w:lang w:val="en-US"/>
              </w:rPr>
              <w:t xml:space="preserve">  ⑦ 如何保障用户的个人信息安全，保护用户隐私。</w:t>
            </w:r>
          </w:p>
          <w:p>
            <w:pPr>
              <w:rPr>
                <w:rFonts w:hint="eastAsia"/>
                <w:lang w:val="en-US"/>
              </w:rPr>
            </w:pPr>
            <w:ins w:id="274" w:author="Yihai Chen" w:date="2022-05-07T14:38:00Z">
              <w:r>
                <w:rPr>
                  <w:rFonts w:hint="eastAsia"/>
                  <w:lang w:val="en-US"/>
                </w:rPr>
                <w:t xml:space="preserve"> </w:t>
              </w:r>
            </w:ins>
            <w:ins w:id="275" w:author="Yihai Chen" w:date="2022-05-07T14:38:00Z">
              <w:r>
                <w:rPr>
                  <w:lang w:val="en-US"/>
                </w:rPr>
                <w:t xml:space="preserve"> </w:t>
              </w:r>
            </w:ins>
            <w:ins w:id="276" w:author="Yihai Chen" w:date="2022-05-07T14:38:00Z">
              <w:del w:id="277" w:author="星殒·化尘" w:date="2022-05-07T16:29:12Z">
                <w:r>
                  <w:rPr>
                    <w:lang w:val="en-US"/>
                  </w:rPr>
                  <w:delText xml:space="preserve"> </w:delText>
                </w:r>
              </w:del>
            </w:ins>
            <w:ins w:id="278" w:author="星殒·化尘" w:date="2022-05-07T16:29:11Z">
              <w:r>
                <w:rPr>
                  <w:rFonts w:hint="eastAsia"/>
                  <w:lang w:val="en-US" w:eastAsia="zh-CN"/>
                </w:rPr>
                <w:t>⑧</w:t>
              </w:r>
            </w:ins>
            <w:ins w:id="279" w:author="星殒·化尘" w:date="2022-05-07T16:29:14Z">
              <w:r>
                <w:rPr>
                  <w:rFonts w:hint="eastAsia"/>
                  <w:lang w:val="en-US" w:eastAsia="zh-CN"/>
                </w:rPr>
                <w:t xml:space="preserve"> </w:t>
              </w:r>
            </w:ins>
            <w:ins w:id="280" w:author="星殒·化尘" w:date="2022-05-07T16:29:16Z">
              <w:r>
                <w:rPr>
                  <w:rFonts w:hint="eastAsia"/>
                  <w:lang w:val="en-US" w:eastAsia="zh-CN"/>
                </w:rPr>
                <w:t>如何</w:t>
              </w:r>
            </w:ins>
            <w:ins w:id="281" w:author="星殒·化尘" w:date="2022-05-08T19:07:13Z">
              <w:r>
                <w:rPr>
                  <w:rFonts w:hint="eastAsia"/>
                  <w:lang w:val="en-US" w:eastAsia="zh-CN"/>
                </w:rPr>
                <w:t>优化</w:t>
              </w:r>
            </w:ins>
            <w:ins w:id="282" w:author="星殒·化尘" w:date="2022-05-08T19:07:16Z">
              <w:r>
                <w:rPr>
                  <w:rFonts w:hint="eastAsia"/>
                  <w:lang w:val="en-US" w:eastAsia="zh-CN"/>
                </w:rPr>
                <w:t>交互</w:t>
              </w:r>
            </w:ins>
            <w:ins w:id="283" w:author="星殒·化尘" w:date="2022-05-08T19:07:17Z">
              <w:r>
                <w:rPr>
                  <w:rFonts w:hint="eastAsia"/>
                  <w:lang w:val="en-US" w:eastAsia="zh-CN"/>
                </w:rPr>
                <w:t>体验</w:t>
              </w:r>
            </w:ins>
            <w:ins w:id="284" w:author="星殒·化尘" w:date="2022-05-08T19:07:18Z">
              <w:r>
                <w:rPr>
                  <w:rFonts w:hint="eastAsia"/>
                  <w:lang w:val="en-US" w:eastAsia="zh-CN"/>
                </w:rPr>
                <w:t>，</w:t>
              </w:r>
            </w:ins>
            <w:ins w:id="285" w:author="星殒·化尘" w:date="2022-05-07T16:29:17Z">
              <w:bookmarkStart w:id="0" w:name="_GoBack"/>
              <w:bookmarkEnd w:id="0"/>
              <w:r>
                <w:rPr>
                  <w:rFonts w:hint="eastAsia"/>
                  <w:lang w:val="en-US" w:eastAsia="zh-CN"/>
                </w:rPr>
                <w:t>优化</w:t>
              </w:r>
            </w:ins>
            <w:ins w:id="286" w:author="Yihai Chen" w:date="2022-05-07T14:38:00Z">
              <w:r>
                <w:rPr>
                  <w:rFonts w:hint="eastAsia"/>
                  <w:lang w:val="en-US"/>
                </w:rPr>
                <w:t>系统的性能？</w:t>
              </w:r>
            </w:ins>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主要目标：</w:t>
            </w:r>
          </w:p>
          <w:p>
            <w:pPr>
              <w:ind w:firstLine="440" w:firstLineChars="200"/>
              <w:rPr>
                <w:lang w:val="en-US"/>
              </w:rPr>
            </w:pPr>
            <w:r>
              <w:rPr>
                <w:lang w:val="en-US"/>
              </w:rPr>
              <w:t>设计并实现一个实用的</w:t>
            </w:r>
            <w:r>
              <w:rPr>
                <w:rFonts w:hint="eastAsia"/>
                <w:lang w:val="en-US"/>
              </w:rPr>
              <w:t>社区</w:t>
            </w:r>
            <w:r>
              <w:rPr>
                <w:lang w:val="en-US"/>
              </w:rPr>
              <w:t>配药需求收集小程序，能方便小区居民通过扫描药盒上</w:t>
            </w:r>
            <w:r>
              <w:rPr>
                <w:rFonts w:hint="eastAsia"/>
                <w:lang w:val="en-US"/>
              </w:rPr>
              <w:t>条形码</w:t>
            </w:r>
            <w:r>
              <w:rPr>
                <w:lang w:val="en-US"/>
              </w:rPr>
              <w:t>的方式自动上传药品信息、小区志愿者利用小程序整合小区配药需求，方便去医院快速配药的功能，保障人们的生命安全，为上海市打赢疫情防控阻击战贡献力量。</w:t>
            </w: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五、创新点及预期成果</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tcPr>
          <w:p>
            <w:pPr>
              <w:spacing w:line="360" w:lineRule="auto"/>
              <w:rPr>
                <w:rFonts w:ascii="仿宋_GB2312" w:eastAsia="仿宋_GB2312"/>
                <w:bCs/>
                <w:szCs w:val="21"/>
              </w:rPr>
            </w:pPr>
            <w:r>
              <w:rPr>
                <w:rFonts w:hint="eastAsia" w:ascii="仿宋_GB2312" w:eastAsia="仿宋_GB2312"/>
                <w:bCs/>
                <w:szCs w:val="21"/>
              </w:rPr>
              <w:t>在研究视角、方法、成果形式、应用方向的创新点以及预期效益等。</w:t>
            </w:r>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1）创新点</w:t>
            </w:r>
          </w:p>
          <w:p>
            <w:pPr>
              <w:numPr>
                <w:ilvl w:val="0"/>
                <w:numId w:val="8"/>
              </w:numPr>
              <w:rPr>
                <w:szCs w:val="24"/>
                <w:lang w:val="en-US"/>
              </w:rPr>
            </w:pPr>
            <w:r>
              <w:rPr>
                <w:rFonts w:hint="eastAsia"/>
                <w:szCs w:val="24"/>
                <w:lang w:val="en-US"/>
              </w:rPr>
              <w:t xml:space="preserve"> 使用微信</w:t>
            </w:r>
            <w:del w:id="287" w:author="Yihai Chen" w:date="2022-05-07T14:39:00Z">
              <w:r>
                <w:rPr>
                  <w:rFonts w:hint="eastAsia"/>
                  <w:szCs w:val="24"/>
                  <w:lang w:val="en-US"/>
                </w:rPr>
                <w:delText>小程序</w:delText>
              </w:r>
            </w:del>
            <w:ins w:id="288" w:author="Yihai Chen" w:date="2022-05-07T14:39:00Z">
              <w:r>
                <w:rPr>
                  <w:rFonts w:hint="eastAsia"/>
                  <w:szCs w:val="24"/>
                  <w:lang w:val="en-US"/>
                </w:rPr>
                <w:t>小程序</w:t>
              </w:r>
            </w:ins>
            <w:r>
              <w:rPr>
                <w:rFonts w:hint="eastAsia"/>
                <w:szCs w:val="24"/>
                <w:lang w:val="en-US"/>
              </w:rPr>
              <w:t>作为载体，</w:t>
            </w:r>
            <w:del w:id="289" w:author="Yihai Chen" w:date="2022-05-07T14:39:00Z">
              <w:r>
                <w:rPr>
                  <w:rFonts w:hint="eastAsia"/>
                  <w:szCs w:val="24"/>
                  <w:lang w:val="en-US"/>
                </w:rPr>
                <w:delText>即用即走，</w:delText>
              </w:r>
            </w:del>
            <w:r>
              <w:rPr>
                <w:rFonts w:hint="eastAsia"/>
                <w:szCs w:val="24"/>
                <w:lang w:val="en-US"/>
              </w:rPr>
              <w:t>使用便利。用户不必下载</w:t>
            </w:r>
            <w:del w:id="290" w:author="Yihai Chen" w:date="2022-05-07T14:38:00Z">
              <w:r>
                <w:rPr>
                  <w:rFonts w:hint="eastAsia"/>
                  <w:szCs w:val="24"/>
                  <w:lang w:val="en-US"/>
                </w:rPr>
                <w:delText>a</w:delText>
              </w:r>
            </w:del>
            <w:ins w:id="291" w:author="Yihai Chen" w:date="2022-05-07T14:38:00Z">
              <w:r>
                <w:rPr>
                  <w:rFonts w:hint="eastAsia"/>
                  <w:szCs w:val="24"/>
                  <w:lang w:val="en-US"/>
                </w:rPr>
                <w:t>A</w:t>
              </w:r>
            </w:ins>
            <w:r>
              <w:rPr>
                <w:rFonts w:hint="eastAsia"/>
                <w:szCs w:val="24"/>
                <w:lang w:val="en-US"/>
              </w:rPr>
              <w:t>pp，占用手机内存小。微信覆盖人群广，小程序的潜在用户规模大。</w:t>
            </w:r>
          </w:p>
          <w:p>
            <w:pPr>
              <w:numPr>
                <w:ilvl w:val="0"/>
                <w:numId w:val="8"/>
              </w:numPr>
              <w:rPr>
                <w:szCs w:val="24"/>
                <w:lang w:val="en-US"/>
              </w:rPr>
            </w:pPr>
            <w:r>
              <w:rPr>
                <w:rFonts w:hint="eastAsia"/>
                <w:szCs w:val="24"/>
                <w:lang w:val="en-US"/>
              </w:rPr>
              <w:t xml:space="preserve"> </w:t>
            </w:r>
            <w:del w:id="292" w:author="Yihai Chen" w:date="2022-05-07T14:39:00Z">
              <w:r>
                <w:rPr>
                  <w:rFonts w:hint="eastAsia"/>
                  <w:szCs w:val="24"/>
                  <w:lang w:val="en-US"/>
                </w:rPr>
                <w:delText>小程序</w:delText>
              </w:r>
            </w:del>
            <w:ins w:id="293" w:author="Yihai Chen" w:date="2022-05-07T14:39:00Z">
              <w:r>
                <w:rPr>
                  <w:rFonts w:hint="eastAsia"/>
                  <w:szCs w:val="24"/>
                  <w:lang w:val="en-US"/>
                </w:rPr>
                <w:t>系统</w:t>
              </w:r>
            </w:ins>
            <w:r>
              <w:rPr>
                <w:rFonts w:hint="eastAsia"/>
                <w:szCs w:val="24"/>
                <w:lang w:val="en-US"/>
              </w:rPr>
              <w:t>提供用户可通过扫描药品包装上的商品条形码的方式快速录入药品信息，帮助用户快捷高效地生成配药需求，在一定程序上确保了药品信息的准确性，提高了配药的成功率。对于老年人来说，也在一定程度上解决了药品信息难以填写的问题。</w:t>
            </w:r>
          </w:p>
          <w:p>
            <w:pPr>
              <w:numPr>
                <w:ilvl w:val="0"/>
                <w:numId w:val="8"/>
              </w:numPr>
              <w:rPr>
                <w:szCs w:val="24"/>
                <w:lang w:val="en-US"/>
              </w:rPr>
            </w:pPr>
            <w:r>
              <w:rPr>
                <w:rFonts w:hint="eastAsia"/>
                <w:szCs w:val="24"/>
                <w:lang w:val="en-US"/>
              </w:rPr>
              <w:t xml:space="preserve"> 社区工作者可以通过小程序快速收集社区内的配药需求，对其进行审核、查看、整合、导出等一系列的操作，提高配药效率，保障居民的生命安全。</w:t>
            </w:r>
          </w:p>
          <w:p>
            <w:pPr>
              <w:numPr>
                <w:ilvl w:val="0"/>
                <w:numId w:val="8"/>
              </w:numPr>
              <w:rPr>
                <w:ins w:id="294" w:author="星殒·化尘" w:date="2022-05-08T18:59:12Z"/>
                <w:szCs w:val="24"/>
                <w:lang w:val="en-US"/>
              </w:rPr>
            </w:pPr>
            <w:r>
              <w:rPr>
                <w:rFonts w:hint="eastAsia"/>
                <w:szCs w:val="24"/>
                <w:lang w:val="en-US"/>
              </w:rPr>
              <w:t xml:space="preserve"> 该小程序具有较高的泛用性。对于用户个人来说，除了将清单提交到社区（疫情期间），还可以将其分享给好友，请求他人帮忙代购，在日常生活中（非疫情期间）也能够使用。</w:t>
            </w:r>
          </w:p>
          <w:p>
            <w:pPr>
              <w:numPr>
                <w:ilvl w:val="0"/>
                <w:numId w:val="8"/>
                <w:ins w:id="296" w:author="星殒·化尘" w:date="2022-05-08T18:59:48Z"/>
              </w:numPr>
              <w:rPr>
                <w:ins w:id="297" w:author="星殒·化尘" w:date="2022-05-08T18:59:42Z"/>
                <w:rFonts w:hint="eastAsia" w:eastAsia="仿宋"/>
                <w:szCs w:val="24"/>
                <w:lang w:val="en-US" w:eastAsia="zh-CN"/>
                <w:rPrChange w:id="298" w:author="星殒·化尘" w:date="2022-05-08T18:59:48Z">
                  <w:rPr>
                    <w:ins w:id="299" w:author="星殒·化尘" w:date="2022-05-08T18:59:42Z"/>
                    <w:rFonts w:hint="default" w:eastAsia="仿宋"/>
                    <w:szCs w:val="24"/>
                    <w:lang w:val="en-US" w:eastAsia="zh-CN"/>
                  </w:rPr>
                </w:rPrChange>
              </w:rPr>
              <w:pPrChange w:id="295" w:author="星殒·化尘" w:date="2022-05-08T18:59:48Z">
                <w:pPr/>
              </w:pPrChange>
            </w:pPr>
            <w:ins w:id="300" w:author="星殒·化尘" w:date="2022-05-08T18:59:42Z">
              <w:r>
                <w:rPr>
                  <w:rFonts w:hint="eastAsia"/>
                  <w:szCs w:val="24"/>
                  <w:lang w:val="en-US" w:eastAsia="zh-CN"/>
                  <w:rPrChange w:id="301" w:author="星殒·化尘" w:date="2022-05-08T18:59:48Z">
                    <w:rPr>
                      <w:rFonts w:hint="eastAsia"/>
                      <w:szCs w:val="24"/>
                      <w:lang w:val="en-US" w:eastAsia="zh-CN"/>
                    </w:rPr>
                  </w:rPrChange>
                </w:rPr>
                <w:t>当前移动端app大多有日益沉重、难以真正迭代，投入产出比低的问题，而本项目利用小程序作为载体，方便开发者实现动态更新和敏捷迭代。</w:t>
              </w:r>
            </w:ins>
          </w:p>
          <w:p>
            <w:pPr>
              <w:numPr>
                <w:ilvl w:val="-1"/>
                <w:numId w:val="0"/>
              </w:numPr>
              <w:rPr>
                <w:ins w:id="304" w:author="Yihai Chen" w:date="2022-05-07T14:40:00Z"/>
                <w:szCs w:val="24"/>
                <w:lang w:val="en-US"/>
              </w:rPr>
              <w:pPrChange w:id="303" w:author="星殒·化尘" w:date="2022-05-08T18:59:44Z">
                <w:pPr>
                  <w:numPr>
                    <w:ilvl w:val="0"/>
                    <w:numId w:val="8"/>
                  </w:numPr>
                </w:pPr>
              </w:pPrChange>
            </w:pPr>
          </w:p>
          <w:p>
            <w:pPr>
              <w:numPr>
                <w:ilvl w:val="0"/>
                <w:numId w:val="8"/>
              </w:numPr>
              <w:rPr>
                <w:del w:id="305" w:author="星殒·化尘" w:date="2022-05-08T18:59:09Z"/>
                <w:szCs w:val="24"/>
                <w:lang w:val="en-US"/>
              </w:rPr>
            </w:pPr>
            <w:ins w:id="306" w:author="Yihai Chen" w:date="2022-05-07T14:40:00Z">
              <w:del w:id="307" w:author="星殒·化尘" w:date="2022-05-08T18:59:09Z">
                <w:r>
                  <w:rPr>
                    <w:rFonts w:hint="eastAsia"/>
                    <w:szCs w:val="24"/>
                    <w:lang w:val="en-US"/>
                  </w:rPr>
                  <w:delText>创新点，还可以看看类似的硕士论文</w:delText>
                </w:r>
              </w:del>
            </w:ins>
          </w:p>
          <w:p>
            <w:pPr>
              <w:rPr>
                <w:szCs w:val="24"/>
                <w:lang w:val="en-US"/>
              </w:rPr>
            </w:pPr>
          </w:p>
          <w:p>
            <w:pPr>
              <w:pStyle w:val="4"/>
              <w:spacing w:line="240" w:lineRule="auto"/>
              <w:jc w:val="both"/>
              <w:rPr>
                <w:rFonts w:ascii="Times New Roman" w:hAnsi="Times New Roman" w:eastAsia="宋体" w:cs="Times New Roman"/>
                <w:bCs/>
                <w:kern w:val="1"/>
                <w:sz w:val="24"/>
                <w:szCs w:val="24"/>
                <w:lang w:val="en-US" w:bidi="ar-SA"/>
              </w:rPr>
            </w:pPr>
            <w:r>
              <w:rPr>
                <w:rFonts w:hint="eastAsia" w:ascii="Times New Roman" w:hAnsi="Times New Roman" w:eastAsia="宋体" w:cs="Times New Roman"/>
                <w:bCs/>
                <w:kern w:val="1"/>
                <w:sz w:val="24"/>
                <w:szCs w:val="24"/>
                <w:lang w:val="en-US" w:bidi="ar-SA"/>
              </w:rPr>
              <w:t>2）预期收益</w:t>
            </w:r>
          </w:p>
          <w:p>
            <w:pPr>
              <w:rPr>
                <w:lang w:val="en-US"/>
              </w:rPr>
            </w:pPr>
            <w:r>
              <w:rPr>
                <w:rFonts w:hint="eastAsia"/>
                <w:lang w:val="en-US"/>
              </w:rPr>
              <w:t>① 设计并实现一个实用的配药需求收集小程序，能方便小区居民通过扫描药盒上二维码的方式自动上传药品信息、小区志愿者利用小程序整合小区配药需求，方便去医院快速配药的功能，保障人们的生命安全，为上海市打赢疫情防控阻击战贡献力量。</w:t>
            </w:r>
          </w:p>
          <w:p>
            <w:pPr>
              <w:rPr>
                <w:ins w:id="308" w:author="Yihai Chen" w:date="2022-05-07T14:40:00Z"/>
                <w:lang w:val="en-US"/>
              </w:rPr>
            </w:pPr>
            <w:r>
              <w:rPr>
                <w:rFonts w:hint="eastAsia"/>
                <w:lang w:val="en-US"/>
              </w:rPr>
              <w:t>② “药清单”小程序能够和上海大学校医院进行合作，进行试运行，提高小程序的稳定性、安全性。最后推广到上海全市范围内乃至于全国，为抗疫做出贡献。</w:t>
            </w:r>
          </w:p>
          <w:p>
            <w:pPr>
              <w:rPr>
                <w:ins w:id="309" w:author="星殒·化尘" w:date="2022-05-08T18:59:58Z"/>
                <w:rFonts w:hint="default"/>
                <w:lang w:val="en-US" w:eastAsia="zh-CN"/>
              </w:rPr>
            </w:pPr>
            <w:ins w:id="310" w:author="星殒·化尘" w:date="2022-05-08T18:59:58Z">
              <w:r>
                <w:rPr>
                  <w:rFonts w:hint="eastAsia"/>
                  <w:lang w:val="en-US" w:eastAsia="zh-CN"/>
                </w:rPr>
                <w:t>③ 疫情期间，多地实行封控、管控制度，各地都产生配药困难的情况，本项目如果在全社会范围推广，能有效减少配药流程中的工作量，在疫情人手有限的情况下提升工作效率。</w:t>
              </w:r>
            </w:ins>
          </w:p>
          <w:p>
            <w:pPr>
              <w:rPr>
                <w:del w:id="311" w:author="星殒·化尘" w:date="2022-05-08T18:59:58Z"/>
                <w:rFonts w:hint="eastAsia"/>
                <w:lang w:val="en-US"/>
              </w:rPr>
            </w:pPr>
            <w:ins w:id="312" w:author="星殒·化尘" w:date="2022-05-08T18:59:58Z">
              <w:r>
                <w:rPr>
                  <w:rFonts w:hint="eastAsia"/>
                  <w:lang w:val="en-US" w:eastAsia="zh-CN"/>
                </w:rPr>
                <w:t>④ 本项目不仅于疫情有所帮助，于居民有所帮助，对于医生而言，也能简化工作步骤。</w:t>
              </w:r>
            </w:ins>
            <w:ins w:id="313" w:author="星殒·化尘" w:date="2022-05-08T19:03:36Z">
              <w:r>
                <w:rPr>
                  <w:rFonts w:hint="eastAsia"/>
                  <w:lang w:val="en-US" w:eastAsia="zh-CN"/>
                </w:rPr>
                <w:t>对</w:t>
              </w:r>
            </w:ins>
            <w:ins w:id="314" w:author="星殒·化尘" w:date="2022-05-08T19:03:43Z">
              <w:r>
                <w:rPr>
                  <w:rFonts w:hint="eastAsia"/>
                  <w:lang w:val="en-US" w:eastAsia="zh-CN"/>
                </w:rPr>
                <w:t>于</w:t>
              </w:r>
            </w:ins>
            <w:ins w:id="315" w:author="星殒·化尘" w:date="2022-05-08T19:03:44Z">
              <w:r>
                <w:rPr>
                  <w:rFonts w:hint="eastAsia"/>
                  <w:lang w:val="en-US" w:eastAsia="zh-CN"/>
                </w:rPr>
                <w:t>一些</w:t>
              </w:r>
            </w:ins>
            <w:ins w:id="316" w:author="星殒·化尘" w:date="2022-05-08T19:03:50Z">
              <w:r>
                <w:rPr>
                  <w:rFonts w:hint="eastAsia"/>
                  <w:lang w:val="en-US" w:eastAsia="zh-CN"/>
                </w:rPr>
                <w:t>需要定期</w:t>
              </w:r>
            </w:ins>
            <w:ins w:id="317" w:author="星殒·化尘" w:date="2022-05-08T19:03:51Z">
              <w:r>
                <w:rPr>
                  <w:rFonts w:hint="eastAsia"/>
                  <w:lang w:val="en-US" w:eastAsia="zh-CN"/>
                </w:rPr>
                <w:t>配药</w:t>
              </w:r>
            </w:ins>
            <w:ins w:id="318" w:author="星殒·化尘" w:date="2022-05-08T19:03:52Z">
              <w:r>
                <w:rPr>
                  <w:rFonts w:hint="eastAsia"/>
                  <w:lang w:val="en-US" w:eastAsia="zh-CN"/>
                </w:rPr>
                <w:t>的</w:t>
              </w:r>
            </w:ins>
            <w:ins w:id="319" w:author="星殒·化尘" w:date="2022-05-08T19:03:54Z">
              <w:r>
                <w:rPr>
                  <w:rFonts w:hint="eastAsia"/>
                  <w:lang w:val="en-US" w:eastAsia="zh-CN"/>
                </w:rPr>
                <w:t>慢性病</w:t>
              </w:r>
            </w:ins>
            <w:ins w:id="320" w:author="星殒·化尘" w:date="2022-05-08T19:03:55Z">
              <w:r>
                <w:rPr>
                  <w:rFonts w:hint="eastAsia"/>
                  <w:lang w:val="en-US" w:eastAsia="zh-CN"/>
                </w:rPr>
                <w:t>，</w:t>
              </w:r>
            </w:ins>
            <w:ins w:id="321" w:author="星殒·化尘" w:date="2022-05-08T18:59:58Z">
              <w:r>
                <w:rPr>
                  <w:rFonts w:hint="eastAsia"/>
                  <w:lang w:val="en-US" w:eastAsia="zh-CN"/>
                </w:rPr>
                <w:t>医生可以通过</w:t>
              </w:r>
            </w:ins>
            <w:ins w:id="322" w:author="星殒·化尘" w:date="2022-05-08T19:01:36Z">
              <w:r>
                <w:rPr>
                  <w:rFonts w:hint="eastAsia"/>
                  <w:lang w:val="en-US" w:eastAsia="zh-CN"/>
                </w:rPr>
                <w:t>该</w:t>
              </w:r>
            </w:ins>
            <w:ins w:id="323" w:author="星殒·化尘" w:date="2022-05-08T19:01:38Z">
              <w:r>
                <w:rPr>
                  <w:rFonts w:hint="eastAsia"/>
                  <w:lang w:val="en-US" w:eastAsia="zh-CN"/>
                </w:rPr>
                <w:t>小程序</w:t>
              </w:r>
            </w:ins>
            <w:ins w:id="324" w:author="星殒·化尘" w:date="2022-05-08T19:02:01Z">
              <w:r>
                <w:rPr>
                  <w:rFonts w:hint="eastAsia"/>
                  <w:lang w:val="en-US" w:eastAsia="zh-CN"/>
                </w:rPr>
                <w:t>直接</w:t>
              </w:r>
            </w:ins>
            <w:ins w:id="325" w:author="星殒·化尘" w:date="2022-05-08T19:02:58Z">
              <w:r>
                <w:rPr>
                  <w:rFonts w:hint="eastAsia"/>
                  <w:lang w:val="en-US" w:eastAsia="zh-CN"/>
                </w:rPr>
                <w:t>导出</w:t>
              </w:r>
            </w:ins>
            <w:ins w:id="326" w:author="星殒·化尘" w:date="2022-05-08T18:59:58Z">
              <w:r>
                <w:rPr>
                  <w:rFonts w:hint="eastAsia"/>
                  <w:lang w:val="en-US" w:eastAsia="zh-CN"/>
                </w:rPr>
                <w:t>药品清单</w:t>
              </w:r>
            </w:ins>
            <w:ins w:id="327" w:author="星殒·化尘" w:date="2022-05-08T19:03:01Z">
              <w:r>
                <w:rPr>
                  <w:rFonts w:hint="eastAsia"/>
                  <w:lang w:val="en-US" w:eastAsia="zh-CN"/>
                </w:rPr>
                <w:t>，</w:t>
              </w:r>
            </w:ins>
            <w:ins w:id="328" w:author="星殒·化尘" w:date="2022-05-08T19:03:14Z">
              <w:r>
                <w:rPr>
                  <w:rFonts w:hint="eastAsia"/>
                  <w:lang w:val="en-US" w:eastAsia="zh-CN"/>
                </w:rPr>
                <w:t>快速</w:t>
              </w:r>
            </w:ins>
            <w:ins w:id="329" w:author="星殒·化尘" w:date="2022-05-08T19:03:17Z">
              <w:r>
                <w:rPr>
                  <w:rFonts w:hint="eastAsia"/>
                  <w:lang w:val="en-US" w:eastAsia="zh-CN"/>
                </w:rPr>
                <w:t>配药</w:t>
              </w:r>
            </w:ins>
            <w:ins w:id="330" w:author="星殒·化尘" w:date="2022-05-08T18:59:58Z">
              <w:r>
                <w:rPr>
                  <w:rFonts w:hint="eastAsia"/>
                  <w:lang w:val="en-US" w:eastAsia="zh-CN"/>
                </w:rPr>
                <w:t>，免去挂号流程。</w:t>
              </w:r>
            </w:ins>
            <w:ins w:id="331" w:author="Yihai Chen" w:date="2022-05-07T14:40:00Z">
              <w:del w:id="332" w:author="星殒·化尘" w:date="2022-05-08T18:59:58Z">
                <w:r>
                  <w:rPr>
                    <w:rFonts w:hint="eastAsia"/>
                    <w:lang w:val="en-US"/>
                  </w:rPr>
                  <w:delText xml:space="preserve"> 收益：</w:delText>
                </w:r>
              </w:del>
            </w:ins>
            <w:ins w:id="333" w:author="Yihai Chen" w:date="2022-05-07T14:41:00Z">
              <w:del w:id="334" w:author="星殒·化尘" w:date="2022-05-08T18:59:58Z">
                <w:r>
                  <w:rPr>
                    <w:rFonts w:hint="eastAsia"/>
                    <w:lang w:val="en-US"/>
                  </w:rPr>
                  <w:delText>主要从社会效益进行描述。</w:delText>
                </w:r>
              </w:del>
            </w:ins>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六、</w:t>
      </w:r>
      <w:r>
        <w:rPr>
          <w:rFonts w:hint="eastAsia" w:ascii="黑体" w:hAnsi="黑体" w:eastAsia="黑体"/>
          <w:b/>
          <w:sz w:val="30"/>
          <w:szCs w:val="30"/>
          <w:lang w:val="en-US" w:eastAsia="zh-Hans"/>
        </w:rPr>
        <w:t>研究</w:t>
      </w:r>
      <w:r>
        <w:rPr>
          <w:rFonts w:hint="eastAsia" w:ascii="黑体" w:hAnsi="黑体" w:eastAsia="黑体"/>
          <w:b/>
          <w:sz w:val="30"/>
          <w:szCs w:val="30"/>
        </w:rPr>
        <w:t>进度</w:t>
      </w:r>
      <w:r>
        <w:rPr>
          <w:rFonts w:hint="eastAsia" w:ascii="黑体" w:hAnsi="黑体" w:eastAsia="黑体"/>
          <w:b/>
          <w:sz w:val="30"/>
          <w:szCs w:val="30"/>
          <w:lang w:val="en-US" w:eastAsia="zh-Hans"/>
        </w:rPr>
        <w:t>安排</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ascii="仿宋_GB2312" w:eastAsia="仿宋_GB2312"/>
                <w:bCs/>
                <w:szCs w:val="21"/>
              </w:rPr>
            </w:pPr>
            <w:r>
              <w:rPr>
                <w:rFonts w:hint="eastAsia" w:ascii="仿宋_GB2312" w:eastAsia="仿宋_GB2312"/>
                <w:bCs/>
                <w:szCs w:val="21"/>
                <w:lang w:val="en-US" w:eastAsia="zh-Hans"/>
              </w:rPr>
              <w:t>研究计划以及时间</w:t>
            </w:r>
            <w:r>
              <w:rPr>
                <w:rFonts w:hint="eastAsia" w:ascii="仿宋_GB2312" w:eastAsia="仿宋_GB2312"/>
                <w:bCs/>
                <w:szCs w:val="21"/>
              </w:rPr>
              <w:t>进度安排</w:t>
            </w:r>
            <w:r>
              <w:rPr>
                <w:rFonts w:hint="eastAsia" w:ascii="仿宋_GB2312" w:eastAsia="仿宋_GB2312"/>
                <w:bCs/>
                <w:szCs w:val="21"/>
                <w:lang w:eastAsia="zh-Hans"/>
              </w:rPr>
              <w:t>。</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2022年5月-6月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充分了解课题，对用户需求进行再次调研和确认。</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2022年6月-7月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根据调研内容进行需求分析，对“药清单”小程序的UI原型以及运行流程进行设计和优化。</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2022年7月-12月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根据UI原型及功能需求对小程序的各个功能模块进行编写和实现。最后进行初步测试。</w:t>
            </w:r>
          </w:p>
          <w:p>
            <w:pPr>
              <w:spacing w:line="360" w:lineRule="auto"/>
              <w:rPr>
                <w:rFonts w:ascii="Times New Roman" w:hAnsi="Times New Roman" w:eastAsia="宋体"/>
                <w:b/>
                <w:bCs/>
                <w:sz w:val="24"/>
                <w:szCs w:val="28"/>
                <w:lang w:val="en-US"/>
              </w:rPr>
            </w:pPr>
            <w:r>
              <w:rPr>
                <w:rFonts w:hint="eastAsia" w:ascii="Times New Roman" w:hAnsi="Times New Roman" w:eastAsia="宋体"/>
                <w:b/>
                <w:bCs/>
                <w:sz w:val="24"/>
                <w:szCs w:val="28"/>
                <w:lang w:val="en-US"/>
              </w:rPr>
              <w:t xml:space="preserve">2023年1月-3月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尝试和上海大学校医院进行合作，对小程序进行试运行，不断进行优化改进，提高小程序的安全性、稳定性、高效性。尝试将小程序在上海市范围内进行推广。</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2023年3月-4月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撰写“药清单”微信小程序开发的相关报告。</w:t>
            </w:r>
          </w:p>
          <w:p>
            <w:pPr>
              <w:spacing w:line="360" w:lineRule="auto"/>
              <w:rPr>
                <w:rFonts w:ascii="Times New Roman" w:hAnsi="Times New Roman" w:eastAsia="宋体"/>
                <w:szCs w:val="24"/>
                <w:lang w:val="en-US"/>
              </w:rPr>
            </w:pPr>
            <w:r>
              <w:rPr>
                <w:rFonts w:hint="eastAsia" w:ascii="Times New Roman" w:hAnsi="Times New Roman" w:eastAsia="宋体"/>
                <w:b/>
                <w:bCs/>
                <w:sz w:val="24"/>
                <w:szCs w:val="28"/>
                <w:lang w:val="en-US"/>
              </w:rPr>
              <w:t xml:space="preserve">2023年5月        </w:t>
            </w:r>
            <w:r>
              <w:rPr>
                <w:rFonts w:hint="eastAsia" w:ascii="Times New Roman" w:hAnsi="Times New Roman" w:eastAsia="宋体"/>
                <w:szCs w:val="24"/>
                <w:lang w:val="en-US"/>
              </w:rPr>
              <w:t xml:space="preserve"> </w:t>
            </w:r>
          </w:p>
          <w:p>
            <w:pPr>
              <w:spacing w:line="360" w:lineRule="auto"/>
              <w:rPr>
                <w:rFonts w:ascii="Times New Roman" w:hAnsi="Times New Roman" w:eastAsia="宋体"/>
                <w:szCs w:val="24"/>
                <w:lang w:val="en-US"/>
              </w:rPr>
            </w:pPr>
            <w:r>
              <w:rPr>
                <w:rFonts w:hint="eastAsia" w:ascii="Times New Roman" w:hAnsi="Times New Roman" w:eastAsia="宋体"/>
                <w:szCs w:val="24"/>
                <w:lang w:val="en-US"/>
              </w:rPr>
              <w:t>课题结题。</w:t>
            </w:r>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lang w:val="en-US"/>
              </w:rPr>
            </w:pPr>
          </w:p>
          <w:p>
            <w:pPr>
              <w:spacing w:line="360" w:lineRule="auto"/>
              <w:rPr>
                <w:rFonts w:ascii="Times New Roman" w:hAnsi="Times New Roman" w:eastAsia="宋体"/>
                <w:szCs w:val="24"/>
                <w:lang w:val="en-US"/>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七、预期支持</w:t>
      </w:r>
    </w:p>
    <w:tbl>
      <w:tblPr>
        <w:tblStyle w:val="11"/>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4037"/>
        <w:gridCol w:w="1085"/>
        <w:gridCol w:w="1029"/>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jc w:val="center"/>
        </w:trPr>
        <w:tc>
          <w:tcPr>
            <w:tcW w:w="1034" w:type="pct"/>
            <w:vAlign w:val="center"/>
          </w:tcPr>
          <w:p>
            <w:pPr>
              <w:spacing w:line="360" w:lineRule="auto"/>
              <w:jc w:val="center"/>
              <w:rPr>
                <w:b/>
                <w:szCs w:val="21"/>
              </w:rPr>
            </w:pPr>
            <w:r>
              <w:rPr>
                <w:rFonts w:hint="eastAsia"/>
                <w:b/>
                <w:szCs w:val="21"/>
              </w:rPr>
              <w:t>期望得到的支持</w:t>
            </w:r>
          </w:p>
        </w:tc>
        <w:tc>
          <w:tcPr>
            <w:tcW w:w="3965" w:type="pct"/>
            <w:gridSpan w:val="4"/>
          </w:tcPr>
          <w:p>
            <w:pPr>
              <w:spacing w:line="360" w:lineRule="auto"/>
              <w:rPr>
                <w:rFonts w:ascii="仿宋_GB2312" w:eastAsia="仿宋_GB2312"/>
                <w:bCs/>
                <w:szCs w:val="21"/>
              </w:rPr>
            </w:pPr>
          </w:p>
          <w:p>
            <w:pPr>
              <w:spacing w:line="360" w:lineRule="auto"/>
              <w:rPr>
                <w:rFonts w:ascii="仿宋_GB2312" w:eastAsia="仿宋_GB2312"/>
                <w:bCs/>
                <w:szCs w:val="21"/>
              </w:rPr>
            </w:pPr>
            <w:r>
              <w:rPr>
                <w:rFonts w:hint="eastAsia" w:ascii="仿宋_GB2312" w:eastAsia="仿宋_GB2312"/>
                <w:bCs/>
                <w:szCs w:val="21"/>
              </w:rPr>
              <w:sym w:font="Wingdings 2" w:char="0052"/>
            </w:r>
            <w:r>
              <w:rPr>
                <w:rFonts w:hint="eastAsia" w:ascii="仿宋_GB2312" w:eastAsia="仿宋_GB2312"/>
                <w:bCs/>
                <w:szCs w:val="21"/>
              </w:rPr>
              <w:t xml:space="preserve"> 资金支持     </w:t>
            </w:r>
            <w:r>
              <w:rPr>
                <w:rFonts w:hint="eastAsia" w:ascii="仿宋_GB2312" w:eastAsia="仿宋_GB2312"/>
                <w:bCs/>
                <w:szCs w:val="21"/>
              </w:rPr>
              <w:sym w:font="Wingdings 2" w:char="0052"/>
            </w:r>
            <w:r>
              <w:rPr>
                <w:rFonts w:hint="eastAsia" w:ascii="仿宋_GB2312" w:eastAsia="仿宋_GB2312"/>
                <w:bCs/>
                <w:szCs w:val="21"/>
              </w:rPr>
              <w:t xml:space="preserve"> 实践培训（如调研问卷、访谈提纲设计指导等）  </w:t>
            </w:r>
          </w:p>
          <w:p>
            <w:pPr>
              <w:spacing w:line="360" w:lineRule="auto"/>
              <w:rPr>
                <w:b/>
                <w:szCs w:val="21"/>
              </w:rPr>
            </w:pPr>
            <w:r>
              <w:rPr>
                <w:rFonts w:hint="eastAsia" w:ascii="仿宋_GB2312" w:eastAsia="仿宋_GB2312"/>
                <w:bCs/>
                <w:szCs w:val="21"/>
              </w:rPr>
              <w:t>□ 导师资源     □ 其他</w:t>
            </w:r>
            <w:r>
              <w:rPr>
                <w:rFonts w:hint="eastAsia" w:ascii="仿宋_GB2312" w:eastAsia="仿宋_GB2312"/>
                <w:bCs/>
                <w:szCs w:val="21"/>
                <w:u w:val="single"/>
              </w:rPr>
              <w:t xml:space="preserve"> </w:t>
            </w:r>
            <w:r>
              <w:rPr>
                <w:rFonts w:ascii="仿宋_GB2312" w:eastAsia="仿宋_GB2312"/>
                <w:bCs/>
                <w:szCs w:val="21"/>
                <w:u w:val="single"/>
              </w:rPr>
              <w:t>____</w:t>
            </w:r>
            <w:r>
              <w:rPr>
                <w:rFonts w:hint="eastAsia" w:ascii="仿宋_GB2312" w:eastAsia="仿宋_GB2312"/>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5000" w:type="pct"/>
            <w:gridSpan w:val="5"/>
            <w:vAlign w:val="center"/>
          </w:tcPr>
          <w:p>
            <w:pPr>
              <w:spacing w:line="360" w:lineRule="auto"/>
              <w:jc w:val="center"/>
              <w:rPr>
                <w:rFonts w:ascii="仿宋_GB2312" w:eastAsia="仿宋_GB2312"/>
                <w:bCs/>
                <w:szCs w:val="21"/>
              </w:rPr>
            </w:pPr>
            <w:r>
              <w:rPr>
                <w:rFonts w:hint="eastAsia" w:ascii="黑体" w:hAnsi="黑体" w:eastAsia="黑体"/>
                <w:b/>
                <w:sz w:val="24"/>
              </w:rPr>
              <w:t>课题预算</w:t>
            </w:r>
            <w:r>
              <w:rPr>
                <w:rFonts w:hint="eastAsia" w:ascii="仿宋_GB2312" w:eastAsia="仿宋_GB2312"/>
                <w:bCs/>
                <w:szCs w:val="21"/>
              </w:rPr>
              <w:t>（如勾选资金支持请填写）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课题</w:t>
            </w:r>
          </w:p>
        </w:tc>
        <w:tc>
          <w:tcPr>
            <w:tcW w:w="2228" w:type="pct"/>
            <w:vAlign w:val="center"/>
          </w:tcPr>
          <w:p>
            <w:pPr>
              <w:spacing w:line="360" w:lineRule="auto"/>
              <w:jc w:val="center"/>
              <w:rPr>
                <w:b/>
                <w:szCs w:val="21"/>
              </w:rPr>
            </w:pPr>
            <w:r>
              <w:rPr>
                <w:rFonts w:hint="eastAsia"/>
                <w:b/>
                <w:szCs w:val="21"/>
              </w:rPr>
              <w:t>用途</w:t>
            </w:r>
          </w:p>
        </w:tc>
        <w:tc>
          <w:tcPr>
            <w:tcW w:w="599" w:type="pct"/>
            <w:vAlign w:val="center"/>
          </w:tcPr>
          <w:p>
            <w:pPr>
              <w:spacing w:line="360" w:lineRule="auto"/>
              <w:jc w:val="center"/>
              <w:rPr>
                <w:b/>
                <w:szCs w:val="21"/>
              </w:rPr>
            </w:pPr>
            <w:r>
              <w:rPr>
                <w:rFonts w:hint="eastAsia"/>
                <w:b/>
                <w:szCs w:val="21"/>
              </w:rPr>
              <w:t>单价</w:t>
            </w:r>
          </w:p>
        </w:tc>
        <w:tc>
          <w:tcPr>
            <w:tcW w:w="568" w:type="pct"/>
            <w:vAlign w:val="center"/>
          </w:tcPr>
          <w:p>
            <w:pPr>
              <w:spacing w:line="360" w:lineRule="auto"/>
              <w:jc w:val="center"/>
              <w:rPr>
                <w:b/>
                <w:szCs w:val="21"/>
              </w:rPr>
            </w:pPr>
            <w:r>
              <w:rPr>
                <w:rFonts w:hint="eastAsia"/>
                <w:b/>
                <w:szCs w:val="21"/>
              </w:rPr>
              <w:t>数量</w:t>
            </w:r>
          </w:p>
        </w:tc>
        <w:tc>
          <w:tcPr>
            <w:tcW w:w="569" w:type="pct"/>
            <w:vAlign w:val="center"/>
          </w:tcPr>
          <w:p>
            <w:pPr>
              <w:spacing w:line="360" w:lineRule="auto"/>
              <w:jc w:val="center"/>
              <w:rPr>
                <w:b/>
                <w:szCs w:val="21"/>
              </w:rPr>
            </w:pPr>
            <w:r>
              <w:rPr>
                <w:rFonts w:hint="eastAsia"/>
                <w:b/>
                <w:szCs w:val="21"/>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commentRangeStart w:id="7"/>
          </w:p>
        </w:tc>
        <w:tc>
          <w:tcPr>
            <w:tcW w:w="2228" w:type="pct"/>
            <w:vAlign w:val="center"/>
          </w:tcPr>
          <w:p>
            <w:pPr>
              <w:spacing w:line="360" w:lineRule="auto"/>
              <w:jc w:val="center"/>
              <w:rPr>
                <w:b/>
                <w:szCs w:val="21"/>
              </w:rPr>
            </w:pPr>
          </w:p>
        </w:tc>
        <w:tc>
          <w:tcPr>
            <w:tcW w:w="599" w:type="pct"/>
            <w:vAlign w:val="center"/>
          </w:tcPr>
          <w:p>
            <w:pPr>
              <w:spacing w:line="360" w:lineRule="auto"/>
              <w:jc w:val="center"/>
              <w:rPr>
                <w:b/>
                <w:szCs w:val="21"/>
              </w:rPr>
            </w:pPr>
          </w:p>
        </w:tc>
        <w:tc>
          <w:tcPr>
            <w:tcW w:w="568" w:type="pct"/>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vAlign w:val="center"/>
          </w:tcPr>
          <w:p>
            <w:pPr>
              <w:spacing w:line="360" w:lineRule="auto"/>
              <w:jc w:val="center"/>
              <w:rPr>
                <w:b/>
                <w:szCs w:val="21"/>
              </w:rPr>
            </w:pPr>
          </w:p>
        </w:tc>
        <w:tc>
          <w:tcPr>
            <w:tcW w:w="568" w:type="pct"/>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commentRangeEnd w:id="7"/>
          <w:p>
            <w:r>
              <w:rPr>
                <w:rStyle w:val="16"/>
              </w:rPr>
              <w:commentReference w:id="7"/>
            </w: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总计</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申报金额*</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预算说明</w:t>
            </w:r>
          </w:p>
        </w:tc>
        <w:tc>
          <w:tcPr>
            <w:tcW w:w="3965" w:type="pct"/>
            <w:gridSpan w:val="4"/>
            <w:vAlign w:val="center"/>
          </w:tcPr>
          <w:p>
            <w:pPr>
              <w:spacing w:line="360" w:lineRule="auto"/>
              <w:rPr>
                <w:rFonts w:ascii="仿宋_GB2312" w:hAnsi="宋体" w:eastAsia="仿宋_GB2312"/>
                <w:szCs w:val="21"/>
              </w:rPr>
            </w:pPr>
          </w:p>
          <w:p>
            <w:pPr>
              <w:spacing w:line="360" w:lineRule="auto"/>
              <w:rPr>
                <w:ins w:id="335" w:author="Yihai Chen" w:date="2022-05-07T15:01:00Z"/>
                <w:rFonts w:ascii="仿宋_GB2312" w:hAnsi="宋体" w:eastAsia="仿宋_GB2312"/>
                <w:szCs w:val="21"/>
              </w:rPr>
            </w:pPr>
          </w:p>
          <w:p>
            <w:pPr>
              <w:pStyle w:val="18"/>
              <w:numPr>
                <w:ilvl w:val="0"/>
                <w:numId w:val="9"/>
              </w:numPr>
              <w:spacing w:line="360" w:lineRule="auto"/>
              <w:rPr>
                <w:ins w:id="337" w:author="Yihai Chen" w:date="2022-05-07T15:02:00Z"/>
                <w:rFonts w:ascii="仿宋_GB2312" w:hAnsi="宋体" w:eastAsia="仿宋_GB2312"/>
                <w:szCs w:val="21"/>
                <w:rPrChange w:id="338" w:author="Yihai Chen" w:date="2022-05-07T15:02:00Z">
                  <w:rPr>
                    <w:ins w:id="339" w:author="Yihai Chen" w:date="2022-05-07T15:02:00Z"/>
                  </w:rPr>
                </w:rPrChange>
              </w:rPr>
              <w:pPrChange w:id="336" w:author="Yihai Chen" w:date="2022-05-07T15:02:00Z">
                <w:pPr>
                  <w:spacing w:line="360" w:lineRule="auto"/>
                </w:pPr>
              </w:pPrChange>
            </w:pPr>
            <w:ins w:id="340" w:author="Yihai Chen" w:date="2022-05-07T15:06:00Z">
              <w:r>
                <w:rPr>
                  <w:rFonts w:hint="eastAsia" w:ascii="仿宋_GB2312" w:hAnsi="宋体" w:eastAsia="仿宋_GB2312"/>
                  <w:szCs w:val="21"/>
                </w:rPr>
                <w:t>服务器</w:t>
              </w:r>
            </w:ins>
            <w:ins w:id="341" w:author="Yihai Chen" w:date="2022-05-07T15:02:00Z">
              <w:r>
                <w:rPr>
                  <w:rFonts w:hint="eastAsia" w:ascii="仿宋_GB2312" w:hAnsi="宋体" w:eastAsia="仿宋_GB2312"/>
                  <w:szCs w:val="21"/>
                </w:rPr>
                <w:t>租赁费</w:t>
              </w:r>
            </w:ins>
            <w:ins w:id="342" w:author="Yihai Chen" w:date="2022-05-07T15:06:00Z">
              <w:r>
                <w:rPr>
                  <w:rFonts w:hint="eastAsia" w:ascii="仿宋_GB2312" w:hAnsi="宋体" w:eastAsia="仿宋_GB2312"/>
                  <w:szCs w:val="21"/>
                </w:rPr>
                <w:t>：用于小程序运行，</w:t>
              </w:r>
            </w:ins>
            <w:ins w:id="343" w:author="Yihai Chen" w:date="2022-05-07T15:07:00Z">
              <w:r>
                <w:rPr>
                  <w:rFonts w:hint="eastAsia" w:ascii="仿宋_GB2312" w:hAnsi="宋体" w:eastAsia="仿宋_GB2312"/>
                  <w:szCs w:val="21"/>
                </w:rPr>
                <w:t>需***元</w:t>
              </w:r>
            </w:ins>
          </w:p>
          <w:p>
            <w:pPr>
              <w:pStyle w:val="18"/>
              <w:numPr>
                <w:ilvl w:val="0"/>
                <w:numId w:val="9"/>
              </w:numPr>
              <w:spacing w:line="360" w:lineRule="auto"/>
              <w:ind w:left="324" w:hanging="324"/>
              <w:rPr>
                <w:ins w:id="344" w:author="Yihai Chen" w:date="2022-05-07T15:03:00Z"/>
                <w:rFonts w:hint="eastAsia" w:ascii="仿宋_GB2312" w:hAnsi="宋体" w:eastAsia="仿宋_GB2312"/>
                <w:szCs w:val="21"/>
                <w:rPrChange w:id="345" w:author="Yihai Chen" w:date="2022-05-07T15:04:00Z">
                  <w:rPr>
                    <w:ins w:id="346" w:author="Yihai Chen" w:date="2022-05-07T15:03:00Z"/>
                  </w:rPr>
                </w:rPrChange>
              </w:rPr>
            </w:pPr>
            <w:ins w:id="347" w:author="Yihai Chen" w:date="2022-05-07T15:03:00Z">
              <w:r>
                <w:rPr>
                  <w:rFonts w:hint="eastAsia" w:ascii="仿宋_GB2312" w:hAnsi="宋体" w:eastAsia="仿宋_GB2312"/>
                  <w:szCs w:val="21"/>
                </w:rPr>
                <w:t>专业书籍</w:t>
              </w:r>
            </w:ins>
            <w:ins w:id="348" w:author="Yihai Chen" w:date="2022-05-07T15:03:00Z">
              <w:r>
                <w:rPr>
                  <w:rFonts w:ascii="仿宋_GB2312" w:hAnsi="宋体" w:eastAsia="仿宋_GB2312"/>
                  <w:szCs w:val="21"/>
                </w:rPr>
                <w:t>/资料/</w:t>
              </w:r>
            </w:ins>
            <w:ins w:id="349" w:author="Yihai Chen" w:date="2022-05-07T15:04:00Z">
              <w:r>
                <w:rPr>
                  <w:rFonts w:hint="eastAsia" w:ascii="仿宋_GB2312" w:hAnsi="宋体" w:eastAsia="仿宋_GB2312"/>
                  <w:szCs w:val="21"/>
                </w:rPr>
                <w:t>复印费</w:t>
              </w:r>
            </w:ins>
            <w:ins w:id="350" w:author="Yihai Chen" w:date="2022-05-07T15:03:00Z">
              <w:r>
                <w:rPr>
                  <w:rFonts w:ascii="仿宋_GB2312" w:hAnsi="宋体" w:eastAsia="仿宋_GB2312"/>
                  <w:szCs w:val="21"/>
                </w:rPr>
                <w:t>：购买</w:t>
              </w:r>
            </w:ins>
            <w:ins w:id="351" w:author="Yihai Chen" w:date="2022-05-07T15:03:00Z">
              <w:r>
                <w:rPr>
                  <w:rFonts w:hint="eastAsia" w:ascii="仿宋_GB2312" w:hAnsi="宋体" w:eastAsia="仿宋_GB2312"/>
                  <w:szCs w:val="21"/>
                </w:rPr>
                <w:t>课题所需的</w:t>
              </w:r>
            </w:ins>
            <w:ins w:id="352" w:author="Yihai Chen" w:date="2022-05-07T15:03:00Z">
              <w:r>
                <w:rPr>
                  <w:rFonts w:ascii="仿宋_GB2312" w:hAnsi="宋体" w:eastAsia="仿宋_GB2312"/>
                  <w:szCs w:val="21"/>
                </w:rPr>
                <w:t>图书及专业</w:t>
              </w:r>
            </w:ins>
            <w:ins w:id="353" w:author="Yihai Chen" w:date="2022-05-07T15:04:00Z">
              <w:r>
                <w:rPr>
                  <w:rFonts w:hint="eastAsia" w:ascii="仿宋_GB2312" w:hAnsi="宋体" w:eastAsia="仿宋_GB2312"/>
                  <w:szCs w:val="21"/>
                </w:rPr>
                <w:t>资料需</w:t>
              </w:r>
            </w:ins>
          </w:p>
          <w:p>
            <w:pPr>
              <w:pStyle w:val="18"/>
              <w:numPr>
                <w:ilvl w:val="0"/>
                <w:numId w:val="9"/>
              </w:numPr>
              <w:spacing w:line="360" w:lineRule="auto"/>
              <w:ind w:left="324" w:hanging="324"/>
              <w:rPr>
                <w:ins w:id="354" w:author="Yihai Chen" w:date="2022-05-07T15:02:00Z"/>
                <w:rFonts w:hint="eastAsia" w:ascii="仿宋_GB2312" w:hAnsi="宋体" w:eastAsia="仿宋_GB2312"/>
                <w:szCs w:val="21"/>
                <w:rPrChange w:id="355" w:author="Yihai Chen" w:date="2022-05-07T15:03:00Z">
                  <w:rPr>
                    <w:ins w:id="356" w:author="Yihai Chen" w:date="2022-05-07T15:02:00Z"/>
                    <w:rFonts w:hint="eastAsia"/>
                  </w:rPr>
                </w:rPrChange>
              </w:rPr>
            </w:pPr>
            <w:ins w:id="357" w:author="Yihai Chen" w:date="2022-05-07T15:04:00Z">
              <w:r>
                <w:rPr>
                  <w:rFonts w:hint="eastAsia" w:ascii="仿宋_GB2312" w:hAnsi="宋体" w:eastAsia="仿宋_GB2312"/>
                  <w:szCs w:val="21"/>
                </w:rPr>
                <w:t>数据</w:t>
              </w:r>
            </w:ins>
            <w:ins w:id="358" w:author="Yihai Chen" w:date="2022-05-07T15:05:00Z">
              <w:r>
                <w:rPr>
                  <w:rFonts w:hint="eastAsia" w:ascii="仿宋_GB2312" w:hAnsi="宋体" w:eastAsia="仿宋_GB2312"/>
                  <w:szCs w:val="21"/>
                </w:rPr>
                <w:t>存储费： 你们这里可以考虑百度云或者其他的云服务，用于数据备份</w:t>
              </w:r>
            </w:ins>
          </w:p>
          <w:p>
            <w:pPr>
              <w:pStyle w:val="18"/>
              <w:numPr>
                <w:ilvl w:val="0"/>
                <w:numId w:val="9"/>
              </w:numPr>
              <w:spacing w:line="360" w:lineRule="auto"/>
              <w:rPr>
                <w:ins w:id="359" w:author="Yihai Chen" w:date="2022-05-07T15:07:00Z"/>
                <w:rFonts w:ascii="仿宋_GB2312" w:hAnsi="宋体" w:eastAsia="仿宋_GB2312"/>
                <w:szCs w:val="21"/>
              </w:rPr>
            </w:pPr>
            <w:ins w:id="360" w:author="Yihai Chen" w:date="2022-05-07T15:02:00Z">
              <w:r>
                <w:rPr>
                  <w:rFonts w:hint="eastAsia" w:ascii="仿宋_GB2312" w:hAnsi="宋体" w:eastAsia="仿宋_GB2312"/>
                  <w:szCs w:val="21"/>
                </w:rPr>
                <w:t>市内差旅费</w:t>
              </w:r>
            </w:ins>
            <w:ins w:id="361" w:author="Yihai Chen" w:date="2022-05-07T15:06:00Z">
              <w:r>
                <w:rPr>
                  <w:rFonts w:hint="eastAsia" w:ascii="仿宋_GB2312" w:hAnsi="宋体" w:eastAsia="仿宋_GB2312"/>
                  <w:szCs w:val="21"/>
                </w:rPr>
                <w:t>：用于到社区进行调研的市内交通费</w:t>
              </w:r>
            </w:ins>
            <w:ins w:id="362" w:author="Yihai Chen" w:date="2022-05-07T15:07:00Z">
              <w:r>
                <w:rPr>
                  <w:rFonts w:hint="eastAsia" w:ascii="仿宋_GB2312" w:hAnsi="宋体" w:eastAsia="仿宋_GB2312"/>
                  <w:szCs w:val="21"/>
                </w:rPr>
                <w:t>，****元。</w:t>
              </w:r>
            </w:ins>
          </w:p>
          <w:p>
            <w:pPr>
              <w:pStyle w:val="18"/>
              <w:numPr>
                <w:ilvl w:val="0"/>
                <w:numId w:val="0"/>
              </w:numPr>
              <w:spacing w:line="360" w:lineRule="auto"/>
              <w:ind w:left="324" w:firstLine="0"/>
              <w:rPr>
                <w:ins w:id="364" w:author="Yihai Chen" w:date="2022-05-07T15:02:00Z"/>
                <w:rFonts w:hint="eastAsia" w:ascii="仿宋_GB2312" w:hAnsi="宋体" w:eastAsia="仿宋_GB2312"/>
                <w:szCs w:val="21"/>
              </w:rPr>
              <w:pPrChange w:id="363" w:author="Yihai Chen" w:date="2022-05-07T15:07:00Z">
                <w:pPr>
                  <w:pStyle w:val="18"/>
                  <w:numPr>
                    <w:ilvl w:val="0"/>
                    <w:numId w:val="9"/>
                  </w:numPr>
                  <w:spacing w:line="360" w:lineRule="auto"/>
                  <w:ind w:left="324" w:hanging="324"/>
                </w:pPr>
              </w:pPrChange>
            </w:pPr>
            <w:ins w:id="365" w:author="Yihai Chen" w:date="2022-05-07T15:07:00Z">
              <w:r>
                <w:rPr>
                  <w:rFonts w:hint="eastAsia" w:ascii="仿宋_GB2312" w:hAnsi="宋体" w:eastAsia="仿宋_GB2312"/>
                  <w:szCs w:val="21"/>
                </w:rPr>
                <w:t>注：暂时就按5000元进行预算。</w:t>
              </w:r>
            </w:ins>
          </w:p>
          <w:p>
            <w:pPr>
              <w:pStyle w:val="18"/>
              <w:numPr>
                <w:ilvl w:val="0"/>
                <w:numId w:val="9"/>
              </w:numPr>
              <w:spacing w:line="360" w:lineRule="auto"/>
              <w:rPr>
                <w:rFonts w:hint="eastAsia" w:ascii="仿宋_GB2312" w:hAnsi="宋体" w:eastAsia="仿宋_GB2312"/>
                <w:szCs w:val="21"/>
                <w:rPrChange w:id="367" w:author="Yihai Chen" w:date="2022-05-07T15:02:00Z">
                  <w:rPr>
                    <w:rFonts w:hint="eastAsia"/>
                  </w:rPr>
                </w:rPrChange>
              </w:rPr>
              <w:pPrChange w:id="366" w:author="Yihai Chen" w:date="2022-05-07T15:02:00Z">
                <w:pPr>
                  <w:spacing w:line="360" w:lineRule="auto"/>
                </w:pPr>
              </w:pPrChange>
            </w:pPr>
            <w:ins w:id="368" w:author="Yihai Chen" w:date="2022-05-07T15:07:00Z">
              <w:r>
                <w:rPr>
                  <w:rFonts w:hint="eastAsia" w:ascii="仿宋_GB2312" w:hAnsi="宋体" w:eastAsia="仿宋_GB2312"/>
                  <w:szCs w:val="21"/>
                </w:rPr>
                <w:t>其他，你们想想还有啥？</w:t>
              </w:r>
            </w:ins>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tc>
      </w:tr>
    </w:tbl>
    <w:p>
      <w:pPr>
        <w:rPr>
          <w:rFonts w:ascii="黑体" w:hAnsi="黑体" w:eastAsia="黑体"/>
          <w:b/>
          <w:sz w:val="30"/>
          <w:szCs w:val="30"/>
        </w:rPr>
      </w:pPr>
      <w:r>
        <w:rPr>
          <w:rFonts w:hint="eastAsia" w:ascii="黑体" w:hAnsi="黑体" w:eastAsia="黑体"/>
          <w:b/>
          <w:sz w:val="30"/>
          <w:szCs w:val="30"/>
        </w:rPr>
        <w:t>八、所在单位意见</w:t>
      </w:r>
    </w:p>
    <w:tbl>
      <w:tblPr>
        <w:tblStyle w:val="11"/>
        <w:tblW w:w="4999"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4"/>
        <w:gridCol w:w="4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0" w:hRule="atLeast"/>
          <w:jc w:val="center"/>
        </w:trPr>
        <w:tc>
          <w:tcPr>
            <w:tcW w:w="970" w:type="pct"/>
            <w:vMerge w:val="restart"/>
            <w:vAlign w:val="center"/>
          </w:tcPr>
          <w:p>
            <w:pPr>
              <w:spacing w:line="360" w:lineRule="auto"/>
              <w:jc w:val="center"/>
              <w:rPr>
                <w:b/>
              </w:rPr>
            </w:pPr>
            <w:r>
              <w:rPr>
                <w:rFonts w:hint="eastAsia" w:ascii="仿宋_GB2312" w:eastAsia="仿宋_GB2312"/>
                <w:b/>
                <w:szCs w:val="21"/>
              </w:rPr>
              <w:t>指导教师意见</w:t>
            </w:r>
          </w:p>
        </w:tc>
        <w:tc>
          <w:tcPr>
            <w:tcW w:w="1530" w:type="pct"/>
            <w:vAlign w:val="center"/>
          </w:tcPr>
          <w:p>
            <w:pPr>
              <w:spacing w:line="360" w:lineRule="auto"/>
              <w:ind w:right="105"/>
              <w:jc w:val="center"/>
            </w:pPr>
            <w:r>
              <w:rPr>
                <w:rFonts w:hint="eastAsia" w:ascii="仿宋_GB2312" w:eastAsia="仿宋_GB2312"/>
                <w:b/>
                <w:szCs w:val="21"/>
              </w:rPr>
              <w:t>是否已完整阅读申报书</w:t>
            </w:r>
          </w:p>
        </w:tc>
        <w:tc>
          <w:tcPr>
            <w:tcW w:w="2499" w:type="pct"/>
            <w:vAlign w:val="center"/>
          </w:tcPr>
          <w:p>
            <w:pPr>
              <w:spacing w:line="360" w:lineRule="auto"/>
              <w:ind w:right="105"/>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649" w:hRule="atLeast"/>
          <w:jc w:val="center"/>
        </w:trPr>
        <w:tc>
          <w:tcPr>
            <w:tcW w:w="970" w:type="pct"/>
            <w:vMerge w:val="continue"/>
            <w:vAlign w:val="center"/>
          </w:tcPr>
          <w:p>
            <w:pPr>
              <w:rPr>
                <w:rFonts w:ascii="宋体" w:hAnsi="宋体"/>
                <w:b/>
              </w:rPr>
            </w:pPr>
          </w:p>
        </w:tc>
        <w:tc>
          <w:tcPr>
            <w:tcW w:w="4029" w:type="pct"/>
            <w:gridSpan w:val="2"/>
            <w:vAlign w:val="center"/>
          </w:tcPr>
          <w:p>
            <w:pPr>
              <w:spacing w:line="360" w:lineRule="auto"/>
              <w:rPr>
                <w:rFonts w:cs="宋体"/>
              </w:rPr>
            </w:pPr>
          </w:p>
          <w:p>
            <w:pPr>
              <w:spacing w:line="360" w:lineRule="auto"/>
              <w:rPr>
                <w:rFonts w:cs="宋体"/>
              </w:rPr>
            </w:pPr>
          </w:p>
          <w:p>
            <w:pPr>
              <w:spacing w:line="360" w:lineRule="auto"/>
              <w:rPr>
                <w:rFonts w:cs="宋体"/>
              </w:rPr>
            </w:pPr>
          </w:p>
          <w:p>
            <w:pPr>
              <w:wordWrap w:val="0"/>
              <w:spacing w:line="360" w:lineRule="auto"/>
              <w:jc w:val="right"/>
              <w:rPr>
                <w:rFonts w:cs="宋体"/>
                <w:b/>
              </w:rPr>
            </w:pPr>
            <w:r>
              <w:rPr>
                <w:rFonts w:hint="eastAsia" w:ascii="仿宋_GB2312" w:eastAsia="仿宋_GB2312"/>
                <w:b/>
                <w:szCs w:val="21"/>
              </w:rPr>
              <w:t xml:space="preserve">签  章   </w:t>
            </w:r>
            <w:r>
              <w:rPr>
                <w:rFonts w:hint="eastAsia" w:cs="宋体"/>
                <w:b/>
              </w:rPr>
              <w:t xml:space="preserve">                 </w:t>
            </w:r>
          </w:p>
          <w:p>
            <w:pPr>
              <w:spacing w:line="360" w:lineRule="auto"/>
              <w:ind w:firstLine="3975" w:firstLineChars="1800"/>
              <w:rPr>
                <w:b/>
              </w:rPr>
            </w:pPr>
            <w:r>
              <w:rPr>
                <w:rFonts w:hint="eastAsia" w:ascii="仿宋_GB2312" w:eastAsia="仿宋_GB2312"/>
                <w:b/>
                <w:szCs w:val="21"/>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6"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学院团委</w:t>
            </w:r>
          </w:p>
          <w:p>
            <w:pPr>
              <w:spacing w:line="360" w:lineRule="auto"/>
              <w:jc w:val="center"/>
              <w:rPr>
                <w:b/>
              </w:rPr>
            </w:pPr>
            <w:r>
              <w:rPr>
                <w:rFonts w:hint="eastAsia" w:ascii="仿宋_GB2312" w:eastAsia="仿宋_GB2312"/>
                <w:b/>
                <w:szCs w:val="21"/>
              </w:rPr>
              <w:t>推荐意见</w:t>
            </w:r>
          </w:p>
        </w:tc>
        <w:tc>
          <w:tcPr>
            <w:tcW w:w="4029" w:type="pct"/>
            <w:gridSpan w:val="2"/>
          </w:tcPr>
          <w:p>
            <w:pPr>
              <w:spacing w:line="460" w:lineRule="exact"/>
              <w:jc w:val="center"/>
              <w:rPr>
                <w:bCs/>
                <w:szCs w:val="28"/>
              </w:rPr>
            </w:pPr>
          </w:p>
          <w:p>
            <w:pPr>
              <w:spacing w:line="460" w:lineRule="exact"/>
              <w:jc w:val="center"/>
              <w:rPr>
                <w:bCs/>
                <w:szCs w:val="28"/>
              </w:rPr>
            </w:pPr>
          </w:p>
          <w:p>
            <w:pPr>
              <w:spacing w:line="460" w:lineRule="exact"/>
              <w:rPr>
                <w:bCs/>
                <w:szCs w:val="28"/>
              </w:rPr>
            </w:pPr>
            <w:r>
              <w:rPr>
                <w:rFonts w:hint="eastAsia"/>
                <w:bCs/>
                <w:szCs w:val="28"/>
              </w:rPr>
              <w:t xml:space="preserve"> </w:t>
            </w:r>
          </w:p>
          <w:p>
            <w:pPr>
              <w:spacing w:line="460" w:lineRule="exact"/>
              <w:jc w:val="center"/>
              <w:rPr>
                <w:rFonts w:ascii="仿宋_GB2312" w:eastAsia="仿宋_GB2312"/>
                <w:b/>
                <w:szCs w:val="21"/>
              </w:rPr>
            </w:pPr>
            <w:r>
              <w:rPr>
                <w:rFonts w:hint="eastAsia" w:cs="宋体"/>
                <w:b/>
              </w:rPr>
              <w:t xml:space="preserve">                    </w:t>
            </w:r>
            <w:r>
              <w:rPr>
                <w:rFonts w:hint="eastAsia" w:ascii="仿宋_GB2312" w:eastAsia="仿宋_GB2312"/>
                <w:b/>
                <w:szCs w:val="21"/>
              </w:rPr>
              <w:t xml:space="preserve"> </w:t>
            </w:r>
          </w:p>
          <w:p>
            <w:pPr>
              <w:spacing w:line="460" w:lineRule="exact"/>
              <w:jc w:val="center"/>
              <w:rPr>
                <w:bCs/>
                <w:szCs w:val="28"/>
              </w:rPr>
            </w:pPr>
            <w:r>
              <w:rPr>
                <w:rFonts w:hint="eastAsia" w:ascii="仿宋_GB2312" w:eastAsia="仿宋_GB2312"/>
                <w:b/>
                <w:szCs w:val="21"/>
              </w:rPr>
              <w:t xml:space="preserve">                      签  章   </w:t>
            </w:r>
            <w:r>
              <w:rPr>
                <w:rFonts w:hint="eastAsia"/>
                <w:bCs/>
                <w:szCs w:val="28"/>
              </w:rPr>
              <w:t xml:space="preserve">                                </w:t>
            </w:r>
          </w:p>
          <w:p>
            <w:pPr>
              <w:spacing w:line="360" w:lineRule="auto"/>
              <w:ind w:firstLine="4196" w:firstLineChars="1900"/>
              <w:rPr>
                <w:rFonts w:cs="宋体"/>
              </w:rPr>
            </w:pPr>
            <w:r>
              <w:rPr>
                <w:rFonts w:hint="eastAsia" w:ascii="仿宋_GB2312" w:eastAsia="仿宋_GB2312"/>
                <w:b/>
                <w:szCs w:val="21"/>
              </w:rPr>
              <w:t>年  月  日</w:t>
            </w:r>
          </w:p>
        </w:tc>
      </w:tr>
    </w:tbl>
    <w:p>
      <w:pPr>
        <w:rPr>
          <w:rFonts w:ascii="黑体" w:hAnsi="黑体" w:eastAsia="黑体"/>
          <w:b/>
          <w:sz w:val="30"/>
          <w:szCs w:val="30"/>
        </w:rPr>
      </w:pPr>
      <w:r>
        <w:rPr>
          <w:rFonts w:hint="eastAsia" w:ascii="黑体" w:hAnsi="黑体" w:eastAsia="黑体"/>
          <w:b/>
          <w:sz w:val="30"/>
          <w:szCs w:val="30"/>
        </w:rPr>
        <w:t>九、评审意见</w:t>
      </w:r>
    </w:p>
    <w:tbl>
      <w:tblPr>
        <w:tblStyle w:val="11"/>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7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99" w:hRule="atLeast"/>
          <w:jc w:val="center"/>
        </w:trPr>
        <w:tc>
          <w:tcPr>
            <w:tcW w:w="1653" w:type="dxa"/>
            <w:vAlign w:val="center"/>
          </w:tcPr>
          <w:p>
            <w:pPr>
              <w:spacing w:line="360" w:lineRule="auto"/>
              <w:jc w:val="center"/>
              <w:rPr>
                <w:b/>
              </w:rPr>
            </w:pPr>
            <w:r>
              <w:rPr>
                <w:rFonts w:hint="eastAsia" w:ascii="仿宋_GB2312" w:eastAsia="仿宋_GB2312"/>
                <w:b/>
                <w:szCs w:val="21"/>
              </w:rPr>
              <w:t>立项评审意见</w:t>
            </w:r>
          </w:p>
        </w:tc>
        <w:tc>
          <w:tcPr>
            <w:tcW w:w="6866" w:type="dxa"/>
            <w:vAlign w:val="center"/>
          </w:tcPr>
          <w:p>
            <w:pPr>
              <w:spacing w:line="360" w:lineRule="auto"/>
              <w:rPr>
                <w:rFonts w:ascii="仿宋_GB2312" w:eastAsia="仿宋_GB2312"/>
                <w:b/>
                <w:szCs w:val="21"/>
              </w:rPr>
            </w:pPr>
            <w:r>
              <w:rPr>
                <w:rFonts w:hint="eastAsia" w:ascii="仿宋_GB2312" w:eastAsia="仿宋_GB2312"/>
                <w:b/>
                <w:szCs w:val="21"/>
              </w:rPr>
              <w:t>经评审专家组审议，校团委研究决定：</w:t>
            </w: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1.</w:t>
            </w:r>
            <w:r>
              <w:rPr>
                <w:rFonts w:hint="eastAsia" w:ascii="仿宋_GB2312" w:eastAsia="仿宋_GB2312"/>
                <w:b/>
                <w:szCs w:val="21"/>
              </w:rPr>
              <w:sym w:font="Wingdings 2" w:char="00A3"/>
            </w:r>
            <w:r>
              <w:rPr>
                <w:rFonts w:hint="eastAsia" w:ascii="仿宋_GB2312" w:eastAsia="仿宋_GB2312"/>
                <w:b/>
                <w:szCs w:val="21"/>
              </w:rPr>
              <w:t xml:space="preserve"> 同意该课题立项为（  ）重点课题    （  ）一般课题。</w:t>
            </w:r>
          </w:p>
          <w:p>
            <w:pPr>
              <w:spacing w:line="360" w:lineRule="auto"/>
              <w:rPr>
                <w:rFonts w:ascii="仿宋_GB2312" w:eastAsia="仿宋_GB2312"/>
                <w:b/>
                <w:szCs w:val="21"/>
              </w:rPr>
            </w:pPr>
            <w:r>
              <w:rPr>
                <w:rFonts w:hint="eastAsia" w:ascii="仿宋_GB2312" w:eastAsia="仿宋_GB2312"/>
                <w:b/>
                <w:szCs w:val="21"/>
              </w:rPr>
              <w:t>2.</w:t>
            </w:r>
            <w:r>
              <w:rPr>
                <w:rFonts w:hint="eastAsia" w:ascii="仿宋_GB2312" w:eastAsia="仿宋_GB2312"/>
                <w:b/>
                <w:szCs w:val="21"/>
              </w:rPr>
              <w:sym w:font="Wingdings 2" w:char="00A3"/>
            </w:r>
            <w:r>
              <w:rPr>
                <w:rFonts w:hint="eastAsia" w:ascii="仿宋_GB2312" w:eastAsia="仿宋_GB2312"/>
                <w:b/>
                <w:szCs w:val="21"/>
              </w:rPr>
              <w:t xml:space="preserve"> 不同意该课题立项。</w:t>
            </w:r>
          </w:p>
          <w:p>
            <w:pPr>
              <w:spacing w:line="360" w:lineRule="auto"/>
              <w:rPr>
                <w:rFonts w:ascii="仿宋_GB2312" w:eastAsia="仿宋_GB2312"/>
                <w:b/>
                <w:szCs w:val="21"/>
              </w:rPr>
            </w:pPr>
            <w:r>
              <w:rPr>
                <w:rFonts w:hint="eastAsia" w:ascii="仿宋_GB2312" w:eastAsia="仿宋_GB2312"/>
                <w:b/>
                <w:szCs w:val="21"/>
              </w:rPr>
              <w:t xml:space="preserve">专家建议：                                          </w:t>
            </w: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 xml:space="preserve">                                              签  章</w:t>
            </w:r>
          </w:p>
          <w:p>
            <w:pPr>
              <w:spacing w:line="360" w:lineRule="auto"/>
              <w:rPr>
                <w:b/>
              </w:rPr>
            </w:pPr>
            <w:r>
              <w:rPr>
                <w:rFonts w:hint="eastAsia" w:ascii="仿宋_GB2312" w:eastAsia="仿宋_GB2312"/>
                <w:b/>
                <w:szCs w:val="21"/>
              </w:rPr>
              <w:t xml:space="preserve">                                              年  月  日                    </w:t>
            </w:r>
            <w:r>
              <w:rPr>
                <w:rFonts w:hint="eastAsia"/>
                <w:b/>
              </w:rPr>
              <w:t xml:space="preserve">                 </w:t>
            </w:r>
          </w:p>
          <w:p>
            <w:pPr>
              <w:spacing w:line="360" w:lineRule="auto"/>
              <w:jc w:val="right"/>
            </w:pPr>
          </w:p>
        </w:tc>
      </w:tr>
    </w:tbl>
    <w:p>
      <w:pPr>
        <w:widowControl/>
        <w:spacing w:line="520" w:lineRule="exact"/>
        <w:jc w:val="center"/>
        <w:rPr>
          <w:rFonts w:cs="Times New Roman"/>
          <w:b/>
          <w:bCs/>
          <w:sz w:val="32"/>
          <w:szCs w:val="32"/>
          <w:lang w:val="en-US"/>
        </w:rPr>
      </w:pPr>
    </w:p>
    <w:p>
      <w:pPr>
        <w:rPr>
          <w:rFonts w:ascii="Times New Roman" w:hAnsi="Times New Roman" w:cs="Times New Roman"/>
          <w:sz w:val="28"/>
          <w:szCs w:val="28"/>
        </w:rPr>
      </w:pPr>
      <w:r>
        <w:rPr>
          <w:rFonts w:ascii="Times New Roman" w:hAnsi="Times New Roman" w:cs="Times New Roman"/>
          <w:sz w:val="28"/>
          <w:szCs w:val="28"/>
        </w:rPr>
        <w:br w:type="page"/>
      </w:r>
    </w:p>
    <w:p>
      <w:pPr>
        <w:widowControl/>
        <w:spacing w:line="520" w:lineRule="exact"/>
        <w:jc w:val="both"/>
        <w:rPr>
          <w:rFonts w:ascii="Times New Roman" w:hAnsi="Times New Roman" w:cs="Times New Roman"/>
          <w:b/>
          <w:bCs/>
          <w:color w:val="000000"/>
          <w:szCs w:val="28"/>
        </w:rPr>
      </w:pPr>
      <w:r>
        <w:rPr>
          <w:rFonts w:ascii="Times New Roman" w:hAnsi="Times New Roman" w:cs="Times New Roman"/>
          <w:sz w:val="28"/>
          <w:szCs w:val="28"/>
        </w:rPr>
        <w:t>附件</w:t>
      </w:r>
      <w:r>
        <w:rPr>
          <w:rFonts w:hint="eastAsia" w:ascii="Times New Roman" w:hAnsi="Times New Roman" w:cs="Times New Roman"/>
          <w:sz w:val="28"/>
          <w:szCs w:val="28"/>
        </w:rPr>
        <w:t>二</w:t>
      </w:r>
      <w:r>
        <w:rPr>
          <w:rFonts w:ascii="Times New Roman" w:hAnsi="Times New Roman" w:cs="Times New Roman"/>
          <w:sz w:val="28"/>
          <w:szCs w:val="28"/>
        </w:rPr>
        <w:t>：</w:t>
      </w:r>
      <w:r>
        <w:rPr>
          <w:rFonts w:ascii="Times New Roman" w:hAnsi="Times New Roman" w:cs="Times New Roman"/>
          <w:b/>
          <w:bCs/>
          <w:color w:val="000000"/>
          <w:szCs w:val="28"/>
        </w:rPr>
        <w:t>（请另行制作横版excel表格文件统计）</w:t>
      </w:r>
    </w:p>
    <w:p>
      <w:pPr>
        <w:widowControl/>
        <w:snapToGrid w:val="0"/>
        <w:spacing w:line="520" w:lineRule="exact"/>
        <w:jc w:val="center"/>
        <w:rPr>
          <w:rFonts w:cs="Times New Roman"/>
          <w:b/>
          <w:bCs/>
          <w:sz w:val="32"/>
          <w:szCs w:val="32"/>
          <w:lang w:val="en-US"/>
        </w:rPr>
      </w:pPr>
      <w:r>
        <w:rPr>
          <w:rFonts w:hint="eastAsia" w:cs="Times New Roman"/>
          <w:b/>
          <w:bCs/>
          <w:sz w:val="32"/>
          <w:szCs w:val="32"/>
          <w:lang w:val="en-US"/>
        </w:rPr>
        <w:t>上海大学共青团疫情防控专项实践课题汇总表</w:t>
      </w:r>
    </w:p>
    <w:p>
      <w:pPr>
        <w:widowControl/>
        <w:snapToGrid w:val="0"/>
        <w:spacing w:line="520" w:lineRule="exact"/>
        <w:rPr>
          <w:rFonts w:cs="Times New Roman"/>
          <w:b/>
          <w:bCs/>
          <w:sz w:val="32"/>
          <w:szCs w:val="32"/>
          <w:lang w:val="en-US"/>
        </w:rPr>
      </w:pPr>
      <w:r>
        <w:rPr>
          <w:rFonts w:hint="eastAsia" w:cs="Times New Roman"/>
          <w:sz w:val="24"/>
          <w:szCs w:val="24"/>
        </w:rPr>
        <w:t>学院</w:t>
      </w:r>
      <w:r>
        <w:rPr>
          <w:rFonts w:cs="Times New Roman"/>
          <w:sz w:val="24"/>
          <w:szCs w:val="24"/>
        </w:rPr>
        <w:t>/部门：</w:t>
      </w:r>
      <w:r>
        <w:rPr>
          <w:rFonts w:ascii="Times New Roman" w:hAnsi="Times New Roman" w:eastAsia="仿宋_GB2312" w:cs="Times New Roman"/>
          <w:sz w:val="24"/>
          <w:szCs w:val="24"/>
        </w:rPr>
        <w:t xml:space="preserve">_____________ </w:t>
      </w:r>
    </w:p>
    <w:tbl>
      <w:tblPr>
        <w:tblStyle w:val="11"/>
        <w:tblW w:w="5531" w:type="pct"/>
        <w:tblInd w:w="0" w:type="dxa"/>
        <w:tblLayout w:type="fixed"/>
        <w:tblCellMar>
          <w:top w:w="0" w:type="dxa"/>
          <w:left w:w="108" w:type="dxa"/>
          <w:bottom w:w="0" w:type="dxa"/>
          <w:right w:w="108" w:type="dxa"/>
        </w:tblCellMar>
      </w:tblPr>
      <w:tblGrid>
        <w:gridCol w:w="512"/>
        <w:gridCol w:w="938"/>
        <w:gridCol w:w="726"/>
        <w:gridCol w:w="726"/>
        <w:gridCol w:w="728"/>
        <w:gridCol w:w="1016"/>
        <w:gridCol w:w="1018"/>
        <w:gridCol w:w="1163"/>
        <w:gridCol w:w="1308"/>
        <w:gridCol w:w="1891"/>
      </w:tblGrid>
      <w:tr>
        <w:tblPrEx>
          <w:tblCellMar>
            <w:top w:w="0" w:type="dxa"/>
            <w:left w:w="108" w:type="dxa"/>
            <w:bottom w:w="0" w:type="dxa"/>
            <w:right w:w="108" w:type="dxa"/>
          </w:tblCellMar>
        </w:tblPrEx>
        <w:trPr>
          <w:trHeight w:val="1968" w:hRule="atLeast"/>
        </w:trPr>
        <w:tc>
          <w:tcPr>
            <w:tcW w:w="255" w:type="pct"/>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排序</w:t>
            </w:r>
          </w:p>
        </w:tc>
        <w:tc>
          <w:tcPr>
            <w:tcW w:w="468"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cs="Times New Roman"/>
                <w:sz w:val="24"/>
                <w:szCs w:val="24"/>
              </w:rPr>
              <w:t>学院</w:t>
            </w:r>
            <w:r>
              <w:rPr>
                <w:rFonts w:cs="Times New Roman"/>
                <w:sz w:val="24"/>
                <w:szCs w:val="24"/>
              </w:rPr>
              <w:t>/部门</w:t>
            </w:r>
          </w:p>
        </w:tc>
        <w:tc>
          <w:tcPr>
            <w:tcW w:w="36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课题类 别</w:t>
            </w:r>
          </w:p>
        </w:tc>
        <w:tc>
          <w:tcPr>
            <w:tcW w:w="36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课 题 名 称</w:t>
            </w:r>
          </w:p>
        </w:tc>
        <w:tc>
          <w:tcPr>
            <w:tcW w:w="363"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团队人 数</w:t>
            </w:r>
          </w:p>
        </w:tc>
        <w:tc>
          <w:tcPr>
            <w:tcW w:w="507"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团队成员姓名</w:t>
            </w:r>
          </w:p>
        </w:tc>
        <w:tc>
          <w:tcPr>
            <w:tcW w:w="508"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负责人</w:t>
            </w:r>
          </w:p>
        </w:tc>
        <w:tc>
          <w:tcPr>
            <w:tcW w:w="580"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学（工）号</w:t>
            </w:r>
          </w:p>
        </w:tc>
        <w:tc>
          <w:tcPr>
            <w:tcW w:w="65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lang w:val="en-US"/>
              </w:rPr>
            </w:pPr>
            <w:r>
              <w:rPr>
                <w:rFonts w:hint="eastAsia" w:ascii="Times New Roman" w:hAnsi="Times New Roman" w:cs="Times New Roman"/>
                <w:color w:val="000000"/>
                <w:lang w:val="en-US"/>
              </w:rPr>
              <w:t>负责人</w:t>
            </w:r>
          </w:p>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联系方式</w:t>
            </w:r>
          </w:p>
        </w:tc>
        <w:tc>
          <w:tcPr>
            <w:tcW w:w="943"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ind w:firstLine="220" w:firstLineChars="100"/>
              <w:jc w:val="both"/>
              <w:rPr>
                <w:rFonts w:ascii="Times New Roman" w:hAnsi="Times New Roman" w:cs="Times New Roman"/>
                <w:color w:val="000000"/>
              </w:rPr>
            </w:pPr>
            <w:r>
              <w:rPr>
                <w:rFonts w:hint="eastAsia" w:ascii="Times New Roman" w:hAnsi="Times New Roman" w:cs="Times New Roman"/>
                <w:color w:val="000000"/>
                <w:lang w:val="en-US"/>
              </w:rPr>
              <w:t>指导教师</w:t>
            </w:r>
          </w:p>
        </w:tc>
      </w:tr>
      <w:tr>
        <w:tblPrEx>
          <w:tblCellMar>
            <w:top w:w="0" w:type="dxa"/>
            <w:left w:w="108" w:type="dxa"/>
            <w:bottom w:w="0" w:type="dxa"/>
            <w:right w:w="108" w:type="dxa"/>
          </w:tblCellMar>
        </w:tblPrEx>
        <w:trPr>
          <w:trHeight w:val="1938" w:hRule="atLeast"/>
        </w:trPr>
        <w:tc>
          <w:tcPr>
            <w:tcW w:w="255" w:type="pct"/>
            <w:tcBorders>
              <w:top w:val="nil"/>
              <w:left w:val="single" w:color="auto" w:sz="4" w:space="0"/>
              <w:bottom w:val="single" w:color="auto" w:sz="4" w:space="0"/>
              <w:right w:val="single" w:color="auto" w:sz="4" w:space="0"/>
            </w:tcBorders>
            <w:shd w:val="clear" w:color="000000" w:fill="FFFFFF"/>
            <w:noWrap/>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468"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3"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07"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08"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80"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65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943"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r>
    </w:tbl>
    <w:p>
      <w:pPr>
        <w:widowControl/>
        <w:autoSpaceDE/>
        <w:autoSpaceDN/>
        <w:ind w:right="1280"/>
        <w:rPr>
          <w:rFonts w:cs="Times New Roman"/>
          <w:sz w:val="32"/>
          <w:szCs w:val="32"/>
        </w:rPr>
      </w:pPr>
    </w:p>
    <w:sectPr>
      <w:footerReference r:id="rId5" w:type="default"/>
      <w:pgSz w:w="11910" w:h="16840"/>
      <w:pgMar w:top="2098" w:right="1474" w:bottom="1985" w:left="1588"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ihai Chen" w:date="2022-05-07T14:30:00Z" w:initials="YC">
    <w:p w14:paraId="53401A4B">
      <w:pPr>
        <w:pStyle w:val="5"/>
      </w:pPr>
      <w:r>
        <w:rPr>
          <w:rFonts w:hint="eastAsia"/>
        </w:rPr>
        <w:t>从2022年6月1日开始算起吧</w:t>
      </w:r>
    </w:p>
  </w:comment>
  <w:comment w:id="1" w:author="Yihai Chen" w:date="2022-05-07T14:31:00Z" w:initials="YC">
    <w:p w14:paraId="4B0C5DF5">
      <w:pPr>
        <w:pStyle w:val="5"/>
      </w:pPr>
      <w:r>
        <w:rPr>
          <w:rFonts w:hint="eastAsia"/>
        </w:rPr>
        <w:t>不要写学习，而是设计与实现</w:t>
      </w:r>
    </w:p>
  </w:comment>
  <w:comment w:id="2" w:author="Yihai Chen" w:date="2022-05-07T14:33:00Z" w:initials="YC">
    <w:p w14:paraId="2E5E124F">
      <w:pPr>
        <w:pStyle w:val="5"/>
        <w:rPr>
          <w:rFonts w:hint="eastAsia"/>
        </w:rPr>
      </w:pPr>
      <w:r>
        <w:rPr>
          <w:rFonts w:hint="eastAsia"/>
        </w:rPr>
        <w:t>看一下知网上的小程序开发的硕士论文，确定技术方案和技术路线</w:t>
      </w:r>
    </w:p>
  </w:comment>
  <w:comment w:id="3" w:author="星殒·化尘" w:date="2022-05-08T10:59:03Z" w:initials="">
    <w:p w14:paraId="04C76C5E">
      <w:pPr>
        <w:pStyle w:val="5"/>
        <w:rPr>
          <w:rFonts w:hint="default" w:eastAsia="仿宋"/>
          <w:lang w:val="en-US" w:eastAsia="zh-CN"/>
        </w:rPr>
      </w:pPr>
      <w:r>
        <w:rPr>
          <w:rFonts w:hint="eastAsia"/>
          <w:lang w:val="en-US" w:eastAsia="zh-CN"/>
        </w:rPr>
        <w:t>老师，要写系统架构吗？</w:t>
      </w:r>
    </w:p>
  </w:comment>
  <w:comment w:id="4" w:author="Yihai Chen" w:date="2022-05-07T14:34:00Z" w:initials="YC">
    <w:p w14:paraId="01CE6985">
      <w:pPr>
        <w:pStyle w:val="5"/>
        <w:rPr>
          <w:rFonts w:hint="eastAsia"/>
        </w:rPr>
      </w:pPr>
      <w:r>
        <w:rPr>
          <w:rFonts w:hint="eastAsia"/>
        </w:rPr>
        <w:t>去看一下软件工程的书，例如可以写采用快速，敏捷、迭代的软件开发方法</w:t>
      </w:r>
    </w:p>
  </w:comment>
  <w:comment w:id="5" w:author="Yihai Chen" w:date="2022-05-07T14:36:00Z" w:initials="YC">
    <w:p w14:paraId="7FC33416">
      <w:pPr>
        <w:pStyle w:val="5"/>
      </w:pPr>
      <w:r>
        <w:rPr>
          <w:rFonts w:hint="eastAsia"/>
        </w:rPr>
        <w:t>前端采用开发技术，后端采用什么技术，数据库用什么？</w:t>
      </w:r>
    </w:p>
  </w:comment>
  <w:comment w:id="6" w:author="星殒·化尘" w:date="2022-05-08T11:00:03Z" w:initials="">
    <w:p w14:paraId="2A053961">
      <w:pPr>
        <w:pStyle w:val="5"/>
        <w:rPr>
          <w:rFonts w:hint="default" w:eastAsia="仿宋"/>
          <w:lang w:val="en-US" w:eastAsia="zh-CN"/>
        </w:rPr>
      </w:pPr>
      <w:r>
        <w:rPr>
          <w:rFonts w:hint="eastAsia"/>
          <w:lang w:val="en-US" w:eastAsia="zh-CN"/>
        </w:rPr>
        <w:t>老师，这个我写在技术路线里了。</w:t>
      </w:r>
    </w:p>
  </w:comment>
  <w:comment w:id="7" w:author="Yihai Chen" w:date="2022-05-07T14:43:00Z" w:initials="YC">
    <w:p w14:paraId="1AB76551">
      <w:pPr>
        <w:pStyle w:val="5"/>
        <w:rPr>
          <w:rFonts w:hint="eastAsia"/>
        </w:rPr>
      </w:pPr>
      <w:r>
        <w:rPr>
          <w:rFonts w:hint="eastAsia"/>
        </w:rPr>
        <w:t>主要预算是 网络服务器租赁费，图书资料费，市内调研差旅费等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401A4B" w15:done="0"/>
  <w15:commentEx w15:paraId="4B0C5DF5" w15:done="0"/>
  <w15:commentEx w15:paraId="2E5E124F" w15:done="0"/>
  <w15:commentEx w15:paraId="04C76C5E" w15:done="0" w15:paraIdParent="2E5E124F"/>
  <w15:commentEx w15:paraId="01CE6985" w15:done="0"/>
  <w15:commentEx w15:paraId="7FC33416" w15:done="0"/>
  <w15:commentEx w15:paraId="2A053961" w15:done="0" w15:paraIdParent="7FC33416"/>
  <w15:commentEx w15:paraId="1AB765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1"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en-US"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8"/>
                    </w:pPr>
                    <w:r>
                      <w:t xml:space="preserve">— </w:t>
                    </w:r>
                    <w:r>
                      <w:fldChar w:fldCharType="begin"/>
                    </w:r>
                    <w:r>
                      <w:instrText xml:space="preserve"> PAGE  \* MERGEFORMAT </w:instrText>
                    </w:r>
                    <w:r>
                      <w:fldChar w:fldCharType="separate"/>
                    </w:r>
                    <w:r>
                      <w:t>12</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6BA7B"/>
    <w:multiLevelType w:val="singleLevel"/>
    <w:tmpl w:val="8916BA7B"/>
    <w:lvl w:ilvl="0" w:tentative="0">
      <w:start w:val="1"/>
      <w:numFmt w:val="decimalEnclosedCircleChinese"/>
      <w:suff w:val="space"/>
      <w:lvlText w:val="%1"/>
      <w:lvlJc w:val="left"/>
      <w:rPr>
        <w:rFonts w:hint="eastAsia"/>
      </w:rPr>
    </w:lvl>
  </w:abstractNum>
  <w:abstractNum w:abstractNumId="1">
    <w:nsid w:val="CD16F35E"/>
    <w:multiLevelType w:val="singleLevel"/>
    <w:tmpl w:val="CD16F35E"/>
    <w:lvl w:ilvl="0" w:tentative="0">
      <w:start w:val="1"/>
      <w:numFmt w:val="decimal"/>
      <w:suff w:val="nothing"/>
      <w:lvlText w:val="%1）"/>
      <w:lvlJc w:val="left"/>
    </w:lvl>
  </w:abstractNum>
  <w:abstractNum w:abstractNumId="2">
    <w:nsid w:val="CF56C86F"/>
    <w:multiLevelType w:val="singleLevel"/>
    <w:tmpl w:val="CF56C86F"/>
    <w:lvl w:ilvl="0" w:tentative="0">
      <w:start w:val="1"/>
      <w:numFmt w:val="decimalEnclosedCircleChinese"/>
      <w:suff w:val="space"/>
      <w:lvlText w:val="%1"/>
      <w:lvlJc w:val="left"/>
      <w:pPr>
        <w:ind w:left="220" w:firstLine="0"/>
      </w:pPr>
      <w:rPr>
        <w:rFonts w:hint="eastAsia"/>
      </w:rPr>
    </w:lvl>
  </w:abstractNum>
  <w:abstractNum w:abstractNumId="3">
    <w:nsid w:val="ED8EC7D0"/>
    <w:multiLevelType w:val="singleLevel"/>
    <w:tmpl w:val="ED8EC7D0"/>
    <w:lvl w:ilvl="0" w:tentative="0">
      <w:start w:val="3"/>
      <w:numFmt w:val="chineseCounting"/>
      <w:suff w:val="nothing"/>
      <w:lvlText w:val="%1、"/>
      <w:lvlJc w:val="left"/>
      <w:rPr>
        <w:rFonts w:hint="eastAsia"/>
      </w:rPr>
    </w:lvl>
  </w:abstractNum>
  <w:abstractNum w:abstractNumId="4">
    <w:nsid w:val="2140BD27"/>
    <w:multiLevelType w:val="singleLevel"/>
    <w:tmpl w:val="2140BD27"/>
    <w:lvl w:ilvl="0" w:tentative="0">
      <w:start w:val="1"/>
      <w:numFmt w:val="decimal"/>
      <w:suff w:val="nothing"/>
      <w:lvlText w:val="%1）"/>
      <w:lvlJc w:val="left"/>
    </w:lvl>
  </w:abstractNum>
  <w:abstractNum w:abstractNumId="5">
    <w:nsid w:val="3564DA1A"/>
    <w:multiLevelType w:val="singleLevel"/>
    <w:tmpl w:val="3564DA1A"/>
    <w:lvl w:ilvl="0" w:tentative="0">
      <w:start w:val="1"/>
      <w:numFmt w:val="decimalEnclosedCircleChinese"/>
      <w:suff w:val="space"/>
      <w:lvlText w:val="%1"/>
      <w:lvlJc w:val="left"/>
      <w:pPr>
        <w:ind w:left="220" w:firstLine="0"/>
      </w:pPr>
      <w:rPr>
        <w:rFonts w:hint="eastAsia"/>
      </w:rPr>
    </w:lvl>
  </w:abstractNum>
  <w:abstractNum w:abstractNumId="6">
    <w:nsid w:val="48A06428"/>
    <w:multiLevelType w:val="singleLevel"/>
    <w:tmpl w:val="48A06428"/>
    <w:lvl w:ilvl="0" w:tentative="0">
      <w:start w:val="1"/>
      <w:numFmt w:val="decimalEnclosedCircleChinese"/>
      <w:suff w:val="nothing"/>
      <w:lvlText w:val="%1　"/>
      <w:lvlJc w:val="left"/>
      <w:pPr>
        <w:ind w:left="0" w:firstLine="400"/>
      </w:pPr>
      <w:rPr>
        <w:rFonts w:hint="eastAsia"/>
      </w:rPr>
    </w:lvl>
  </w:abstractNum>
  <w:abstractNum w:abstractNumId="7">
    <w:nsid w:val="4DBD00B0"/>
    <w:multiLevelType w:val="multilevel"/>
    <w:tmpl w:val="4DBD00B0"/>
    <w:lvl w:ilvl="0" w:tentative="0">
      <w:start w:val="1"/>
      <w:numFmt w:val="decimal"/>
      <w:lvlText w:val="%1."/>
      <w:lvlJc w:val="left"/>
      <w:pPr>
        <w:ind w:left="324" w:hanging="32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B6F6FF2"/>
    <w:multiLevelType w:val="singleLevel"/>
    <w:tmpl w:val="6B6F6FF2"/>
    <w:lvl w:ilvl="0" w:tentative="0">
      <w:start w:val="1"/>
      <w:numFmt w:val="decimalEnclosedCircleChinese"/>
      <w:suff w:val="space"/>
      <w:lvlText w:val="%1"/>
      <w:lvlJc w:val="left"/>
      <w:pPr>
        <w:ind w:left="220" w:firstLine="0"/>
      </w:pPr>
      <w:rPr>
        <w:rFonts w:hint="eastAsia"/>
      </w:rPr>
    </w:lvl>
  </w:abstractNum>
  <w:num w:numId="1">
    <w:abstractNumId w:val="3"/>
  </w:num>
  <w:num w:numId="2">
    <w:abstractNumId w:val="5"/>
  </w:num>
  <w:num w:numId="3">
    <w:abstractNumId w:val="1"/>
  </w:num>
  <w:num w:numId="4">
    <w:abstractNumId w:val="2"/>
  </w:num>
  <w:num w:numId="5">
    <w:abstractNumId w:val="8"/>
  </w:num>
  <w:num w:numId="6">
    <w:abstractNumId w:val="4"/>
  </w:num>
  <w:num w:numId="7">
    <w:abstractNumId w:val="6"/>
  </w:num>
  <w:num w:numId="8">
    <w:abstractNumId w:val="0"/>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星殒·化尘">
    <w15:presenceInfo w15:providerId="WPS Office" w15:userId="3905992167"/>
  </w15:person>
  <w15:person w15:author="Yihai Chen">
    <w15:presenceInfo w15:providerId="None" w15:userId="Yihai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ZTljYjFiNGRjN2M1M2NiYjdhMzM0YTdjNmZjMGIifQ=="/>
  </w:docVars>
  <w:rsids>
    <w:rsidRoot w:val="00525463"/>
    <w:rsid w:val="000363B2"/>
    <w:rsid w:val="0004141A"/>
    <w:rsid w:val="00042B5C"/>
    <w:rsid w:val="00044AD6"/>
    <w:rsid w:val="0006080B"/>
    <w:rsid w:val="00067950"/>
    <w:rsid w:val="00071757"/>
    <w:rsid w:val="0007653C"/>
    <w:rsid w:val="000A01E5"/>
    <w:rsid w:val="000A4D20"/>
    <w:rsid w:val="000F619C"/>
    <w:rsid w:val="0013409D"/>
    <w:rsid w:val="00177643"/>
    <w:rsid w:val="001A1D3F"/>
    <w:rsid w:val="001C7617"/>
    <w:rsid w:val="001D06C4"/>
    <w:rsid w:val="001F171E"/>
    <w:rsid w:val="002012A6"/>
    <w:rsid w:val="00210F00"/>
    <w:rsid w:val="00212800"/>
    <w:rsid w:val="00214748"/>
    <w:rsid w:val="0022575F"/>
    <w:rsid w:val="00237ED5"/>
    <w:rsid w:val="002409F1"/>
    <w:rsid w:val="0025699C"/>
    <w:rsid w:val="00260E7D"/>
    <w:rsid w:val="00272AAC"/>
    <w:rsid w:val="00277605"/>
    <w:rsid w:val="002B61F5"/>
    <w:rsid w:val="002C1443"/>
    <w:rsid w:val="002F0B34"/>
    <w:rsid w:val="00307E92"/>
    <w:rsid w:val="00317E8C"/>
    <w:rsid w:val="00353A92"/>
    <w:rsid w:val="00353D8D"/>
    <w:rsid w:val="00357FF5"/>
    <w:rsid w:val="00363BE8"/>
    <w:rsid w:val="00371937"/>
    <w:rsid w:val="00380EC0"/>
    <w:rsid w:val="003A366E"/>
    <w:rsid w:val="003B0468"/>
    <w:rsid w:val="003B526E"/>
    <w:rsid w:val="003C3465"/>
    <w:rsid w:val="003D6A17"/>
    <w:rsid w:val="003E4EA5"/>
    <w:rsid w:val="00402349"/>
    <w:rsid w:val="004111CD"/>
    <w:rsid w:val="00420BC0"/>
    <w:rsid w:val="00423AC1"/>
    <w:rsid w:val="00432A32"/>
    <w:rsid w:val="004764A0"/>
    <w:rsid w:val="004853D8"/>
    <w:rsid w:val="004D1BD4"/>
    <w:rsid w:val="004D4D9C"/>
    <w:rsid w:val="004E02E6"/>
    <w:rsid w:val="004F2695"/>
    <w:rsid w:val="004F4E49"/>
    <w:rsid w:val="004F7BA6"/>
    <w:rsid w:val="005122E3"/>
    <w:rsid w:val="00525463"/>
    <w:rsid w:val="005323B1"/>
    <w:rsid w:val="0053267D"/>
    <w:rsid w:val="005419E5"/>
    <w:rsid w:val="005435E6"/>
    <w:rsid w:val="00544F81"/>
    <w:rsid w:val="00564D44"/>
    <w:rsid w:val="005671DD"/>
    <w:rsid w:val="00586289"/>
    <w:rsid w:val="00587D6B"/>
    <w:rsid w:val="005A6B46"/>
    <w:rsid w:val="005D378F"/>
    <w:rsid w:val="005D3935"/>
    <w:rsid w:val="005D57D3"/>
    <w:rsid w:val="005F38BB"/>
    <w:rsid w:val="005F5A5E"/>
    <w:rsid w:val="00605663"/>
    <w:rsid w:val="0063782D"/>
    <w:rsid w:val="0064008B"/>
    <w:rsid w:val="0064033B"/>
    <w:rsid w:val="00652937"/>
    <w:rsid w:val="00656ACF"/>
    <w:rsid w:val="00657A8C"/>
    <w:rsid w:val="00664B04"/>
    <w:rsid w:val="00672350"/>
    <w:rsid w:val="00673202"/>
    <w:rsid w:val="0069389E"/>
    <w:rsid w:val="006A026E"/>
    <w:rsid w:val="006B0EB2"/>
    <w:rsid w:val="006B77CF"/>
    <w:rsid w:val="006C2AA2"/>
    <w:rsid w:val="006F54A6"/>
    <w:rsid w:val="00703063"/>
    <w:rsid w:val="00720D70"/>
    <w:rsid w:val="007260B4"/>
    <w:rsid w:val="00781100"/>
    <w:rsid w:val="00785411"/>
    <w:rsid w:val="007C5824"/>
    <w:rsid w:val="007E4514"/>
    <w:rsid w:val="007F1D06"/>
    <w:rsid w:val="007F4E1B"/>
    <w:rsid w:val="007F71A3"/>
    <w:rsid w:val="00825D04"/>
    <w:rsid w:val="00842E41"/>
    <w:rsid w:val="00843A4C"/>
    <w:rsid w:val="0086595D"/>
    <w:rsid w:val="00891739"/>
    <w:rsid w:val="00896D21"/>
    <w:rsid w:val="008B14D9"/>
    <w:rsid w:val="008B2C84"/>
    <w:rsid w:val="008C0207"/>
    <w:rsid w:val="008C6F40"/>
    <w:rsid w:val="008F47EB"/>
    <w:rsid w:val="00917123"/>
    <w:rsid w:val="00920960"/>
    <w:rsid w:val="00920D67"/>
    <w:rsid w:val="00926140"/>
    <w:rsid w:val="009268CD"/>
    <w:rsid w:val="00937AC9"/>
    <w:rsid w:val="009420DF"/>
    <w:rsid w:val="00943407"/>
    <w:rsid w:val="00945D7F"/>
    <w:rsid w:val="00957B0A"/>
    <w:rsid w:val="00963890"/>
    <w:rsid w:val="00965F95"/>
    <w:rsid w:val="00976476"/>
    <w:rsid w:val="009860BA"/>
    <w:rsid w:val="009C2E52"/>
    <w:rsid w:val="009C6351"/>
    <w:rsid w:val="009C75A5"/>
    <w:rsid w:val="00A13C52"/>
    <w:rsid w:val="00A170C9"/>
    <w:rsid w:val="00A2644C"/>
    <w:rsid w:val="00A367ED"/>
    <w:rsid w:val="00A408A4"/>
    <w:rsid w:val="00A4482A"/>
    <w:rsid w:val="00A50113"/>
    <w:rsid w:val="00A630A2"/>
    <w:rsid w:val="00A7700A"/>
    <w:rsid w:val="00A77AF0"/>
    <w:rsid w:val="00A96916"/>
    <w:rsid w:val="00AB3B43"/>
    <w:rsid w:val="00B074C1"/>
    <w:rsid w:val="00B24B7A"/>
    <w:rsid w:val="00B357DB"/>
    <w:rsid w:val="00B41A7B"/>
    <w:rsid w:val="00B50200"/>
    <w:rsid w:val="00B52DE2"/>
    <w:rsid w:val="00B53608"/>
    <w:rsid w:val="00B672FC"/>
    <w:rsid w:val="00BA120F"/>
    <w:rsid w:val="00BA4949"/>
    <w:rsid w:val="00BB4CF3"/>
    <w:rsid w:val="00BE003C"/>
    <w:rsid w:val="00BF39B0"/>
    <w:rsid w:val="00C07B18"/>
    <w:rsid w:val="00C14850"/>
    <w:rsid w:val="00C148C7"/>
    <w:rsid w:val="00C1593A"/>
    <w:rsid w:val="00C27EDB"/>
    <w:rsid w:val="00C45018"/>
    <w:rsid w:val="00C45B19"/>
    <w:rsid w:val="00C47B2D"/>
    <w:rsid w:val="00C5788C"/>
    <w:rsid w:val="00C60ACE"/>
    <w:rsid w:val="00C6179F"/>
    <w:rsid w:val="00C76E76"/>
    <w:rsid w:val="00C83BF2"/>
    <w:rsid w:val="00C83F70"/>
    <w:rsid w:val="00C96D07"/>
    <w:rsid w:val="00C97288"/>
    <w:rsid w:val="00CA6926"/>
    <w:rsid w:val="00CD01BA"/>
    <w:rsid w:val="00CE7347"/>
    <w:rsid w:val="00CF164B"/>
    <w:rsid w:val="00D00D17"/>
    <w:rsid w:val="00D10710"/>
    <w:rsid w:val="00D3075A"/>
    <w:rsid w:val="00D71D9A"/>
    <w:rsid w:val="00D86788"/>
    <w:rsid w:val="00D90679"/>
    <w:rsid w:val="00D90F96"/>
    <w:rsid w:val="00DA0164"/>
    <w:rsid w:val="00DA481F"/>
    <w:rsid w:val="00DA4C32"/>
    <w:rsid w:val="00DC09CD"/>
    <w:rsid w:val="00DE1F04"/>
    <w:rsid w:val="00DF2123"/>
    <w:rsid w:val="00E067DC"/>
    <w:rsid w:val="00E12B3E"/>
    <w:rsid w:val="00E12CA8"/>
    <w:rsid w:val="00E16B27"/>
    <w:rsid w:val="00E27DA1"/>
    <w:rsid w:val="00E5042A"/>
    <w:rsid w:val="00E52B00"/>
    <w:rsid w:val="00E622C8"/>
    <w:rsid w:val="00E716B6"/>
    <w:rsid w:val="00E84EF5"/>
    <w:rsid w:val="00E96DD4"/>
    <w:rsid w:val="00EA304D"/>
    <w:rsid w:val="00EB0B82"/>
    <w:rsid w:val="00ED47BD"/>
    <w:rsid w:val="00EE15EF"/>
    <w:rsid w:val="00EE1BE2"/>
    <w:rsid w:val="00EE6514"/>
    <w:rsid w:val="00EF3FBC"/>
    <w:rsid w:val="00F0003A"/>
    <w:rsid w:val="00F02547"/>
    <w:rsid w:val="00F35480"/>
    <w:rsid w:val="00F62363"/>
    <w:rsid w:val="00F62A27"/>
    <w:rsid w:val="00F64184"/>
    <w:rsid w:val="00F67DCF"/>
    <w:rsid w:val="00F770A7"/>
    <w:rsid w:val="00F858B9"/>
    <w:rsid w:val="00F86F94"/>
    <w:rsid w:val="00F97CE5"/>
    <w:rsid w:val="00FD4BA2"/>
    <w:rsid w:val="00FE761D"/>
    <w:rsid w:val="014806EC"/>
    <w:rsid w:val="0153214F"/>
    <w:rsid w:val="01BB30B0"/>
    <w:rsid w:val="01E96230"/>
    <w:rsid w:val="01EB2B7F"/>
    <w:rsid w:val="02026B3A"/>
    <w:rsid w:val="02272775"/>
    <w:rsid w:val="02AC0CD6"/>
    <w:rsid w:val="02D0730E"/>
    <w:rsid w:val="02DC6FD5"/>
    <w:rsid w:val="02FE78ED"/>
    <w:rsid w:val="03392854"/>
    <w:rsid w:val="036C4EEA"/>
    <w:rsid w:val="039B780B"/>
    <w:rsid w:val="039C2F5A"/>
    <w:rsid w:val="03A955E1"/>
    <w:rsid w:val="041509E1"/>
    <w:rsid w:val="04251A8C"/>
    <w:rsid w:val="0436516B"/>
    <w:rsid w:val="046F2681"/>
    <w:rsid w:val="04792B5E"/>
    <w:rsid w:val="048C7EAA"/>
    <w:rsid w:val="04FC6C07"/>
    <w:rsid w:val="051E0804"/>
    <w:rsid w:val="05253473"/>
    <w:rsid w:val="053026F0"/>
    <w:rsid w:val="053C2A5A"/>
    <w:rsid w:val="05DF23F8"/>
    <w:rsid w:val="05E05531"/>
    <w:rsid w:val="05F06D8E"/>
    <w:rsid w:val="069E7E4E"/>
    <w:rsid w:val="07157626"/>
    <w:rsid w:val="0764223F"/>
    <w:rsid w:val="076E018C"/>
    <w:rsid w:val="078975D1"/>
    <w:rsid w:val="07B14B64"/>
    <w:rsid w:val="07CA4FF0"/>
    <w:rsid w:val="07DF3161"/>
    <w:rsid w:val="08076446"/>
    <w:rsid w:val="081952B3"/>
    <w:rsid w:val="08951BC2"/>
    <w:rsid w:val="08A534A1"/>
    <w:rsid w:val="08AB5F17"/>
    <w:rsid w:val="08AD6496"/>
    <w:rsid w:val="090B5E80"/>
    <w:rsid w:val="09244969"/>
    <w:rsid w:val="097C6E74"/>
    <w:rsid w:val="09A8501C"/>
    <w:rsid w:val="09BA64F0"/>
    <w:rsid w:val="09E64488"/>
    <w:rsid w:val="09EE34A6"/>
    <w:rsid w:val="0AD47ECB"/>
    <w:rsid w:val="0AE60AEE"/>
    <w:rsid w:val="0AFD3534"/>
    <w:rsid w:val="0B4F0655"/>
    <w:rsid w:val="0B4F695F"/>
    <w:rsid w:val="0B8A1BFD"/>
    <w:rsid w:val="0B8F1AC2"/>
    <w:rsid w:val="0BED312D"/>
    <w:rsid w:val="0C1A57C7"/>
    <w:rsid w:val="0C2653A0"/>
    <w:rsid w:val="0C3D0A95"/>
    <w:rsid w:val="0C6A2441"/>
    <w:rsid w:val="0C9A489F"/>
    <w:rsid w:val="0CAB6AB6"/>
    <w:rsid w:val="0CAD06C0"/>
    <w:rsid w:val="0D480E32"/>
    <w:rsid w:val="0D70006B"/>
    <w:rsid w:val="0D9067C0"/>
    <w:rsid w:val="0D9D1992"/>
    <w:rsid w:val="0DD65342"/>
    <w:rsid w:val="0DD96C45"/>
    <w:rsid w:val="0E3702B9"/>
    <w:rsid w:val="0E7910EA"/>
    <w:rsid w:val="0EED15CB"/>
    <w:rsid w:val="0F643E6A"/>
    <w:rsid w:val="0F985657"/>
    <w:rsid w:val="101A0FDC"/>
    <w:rsid w:val="10307393"/>
    <w:rsid w:val="1051726C"/>
    <w:rsid w:val="1062590B"/>
    <w:rsid w:val="10942B39"/>
    <w:rsid w:val="10F77663"/>
    <w:rsid w:val="11164C5A"/>
    <w:rsid w:val="11367EF6"/>
    <w:rsid w:val="115012ED"/>
    <w:rsid w:val="11673842"/>
    <w:rsid w:val="11773341"/>
    <w:rsid w:val="11994B53"/>
    <w:rsid w:val="11C71CC7"/>
    <w:rsid w:val="11D425DC"/>
    <w:rsid w:val="12007FF0"/>
    <w:rsid w:val="12273884"/>
    <w:rsid w:val="12825C69"/>
    <w:rsid w:val="128E492F"/>
    <w:rsid w:val="12B91B6C"/>
    <w:rsid w:val="12C42CA5"/>
    <w:rsid w:val="12DE311F"/>
    <w:rsid w:val="131635A6"/>
    <w:rsid w:val="131D659F"/>
    <w:rsid w:val="1323672A"/>
    <w:rsid w:val="132E44AE"/>
    <w:rsid w:val="13591C1C"/>
    <w:rsid w:val="139E0D62"/>
    <w:rsid w:val="13A119F3"/>
    <w:rsid w:val="13A224E0"/>
    <w:rsid w:val="13AD455F"/>
    <w:rsid w:val="13F237BD"/>
    <w:rsid w:val="14116498"/>
    <w:rsid w:val="14140CDB"/>
    <w:rsid w:val="146D7ABC"/>
    <w:rsid w:val="147D07E1"/>
    <w:rsid w:val="14DF603C"/>
    <w:rsid w:val="15062084"/>
    <w:rsid w:val="15385FC6"/>
    <w:rsid w:val="155341B4"/>
    <w:rsid w:val="163836F0"/>
    <w:rsid w:val="168B1F2B"/>
    <w:rsid w:val="16FE0496"/>
    <w:rsid w:val="179D2A37"/>
    <w:rsid w:val="181A306C"/>
    <w:rsid w:val="18205F5C"/>
    <w:rsid w:val="1847747A"/>
    <w:rsid w:val="18F2470E"/>
    <w:rsid w:val="18FA7DB2"/>
    <w:rsid w:val="1946027E"/>
    <w:rsid w:val="196C43BD"/>
    <w:rsid w:val="19732B9A"/>
    <w:rsid w:val="199F4B16"/>
    <w:rsid w:val="19C329CA"/>
    <w:rsid w:val="1A1D0B22"/>
    <w:rsid w:val="1A1E463F"/>
    <w:rsid w:val="1A3B1A8D"/>
    <w:rsid w:val="1A862215"/>
    <w:rsid w:val="1ADD5EE4"/>
    <w:rsid w:val="1B1E2C98"/>
    <w:rsid w:val="1B422680"/>
    <w:rsid w:val="1B6F332C"/>
    <w:rsid w:val="1BB60381"/>
    <w:rsid w:val="1BC73D7E"/>
    <w:rsid w:val="1CE5582B"/>
    <w:rsid w:val="1D0809E7"/>
    <w:rsid w:val="1D5E0FEF"/>
    <w:rsid w:val="1D8E4BAB"/>
    <w:rsid w:val="1DD561B4"/>
    <w:rsid w:val="1DDC3FB1"/>
    <w:rsid w:val="1E42335E"/>
    <w:rsid w:val="1E625D79"/>
    <w:rsid w:val="1EAF1B0B"/>
    <w:rsid w:val="1ED66812"/>
    <w:rsid w:val="1F2E1784"/>
    <w:rsid w:val="1FC33368"/>
    <w:rsid w:val="20112BB3"/>
    <w:rsid w:val="201B426F"/>
    <w:rsid w:val="203A7D3E"/>
    <w:rsid w:val="20915784"/>
    <w:rsid w:val="20B41681"/>
    <w:rsid w:val="21362EC6"/>
    <w:rsid w:val="216E446A"/>
    <w:rsid w:val="219D7892"/>
    <w:rsid w:val="21A3153F"/>
    <w:rsid w:val="21EA54B1"/>
    <w:rsid w:val="21EA76BD"/>
    <w:rsid w:val="21ED3665"/>
    <w:rsid w:val="21EE54FF"/>
    <w:rsid w:val="23057585"/>
    <w:rsid w:val="232B0864"/>
    <w:rsid w:val="23314077"/>
    <w:rsid w:val="24047AC5"/>
    <w:rsid w:val="243454F7"/>
    <w:rsid w:val="243D3470"/>
    <w:rsid w:val="245F14F0"/>
    <w:rsid w:val="24881E80"/>
    <w:rsid w:val="24D26ABE"/>
    <w:rsid w:val="24E03498"/>
    <w:rsid w:val="25660BD8"/>
    <w:rsid w:val="25BC7E67"/>
    <w:rsid w:val="25C23C40"/>
    <w:rsid w:val="26477D09"/>
    <w:rsid w:val="2669559F"/>
    <w:rsid w:val="268F5BB4"/>
    <w:rsid w:val="26904972"/>
    <w:rsid w:val="26B172D2"/>
    <w:rsid w:val="26BC3FB4"/>
    <w:rsid w:val="26BD3F42"/>
    <w:rsid w:val="26BE19EF"/>
    <w:rsid w:val="270D777E"/>
    <w:rsid w:val="276D310F"/>
    <w:rsid w:val="277112E8"/>
    <w:rsid w:val="28246521"/>
    <w:rsid w:val="286E0574"/>
    <w:rsid w:val="28BB45EE"/>
    <w:rsid w:val="28C76FBB"/>
    <w:rsid w:val="28EC693E"/>
    <w:rsid w:val="2901647C"/>
    <w:rsid w:val="2913235F"/>
    <w:rsid w:val="2943409C"/>
    <w:rsid w:val="294361DC"/>
    <w:rsid w:val="29573CE9"/>
    <w:rsid w:val="298432E5"/>
    <w:rsid w:val="299400DB"/>
    <w:rsid w:val="29CE15DD"/>
    <w:rsid w:val="2A946CEF"/>
    <w:rsid w:val="2A980A72"/>
    <w:rsid w:val="2B0A0D4E"/>
    <w:rsid w:val="2B454B34"/>
    <w:rsid w:val="2BC675A8"/>
    <w:rsid w:val="2C1D6AD8"/>
    <w:rsid w:val="2CC41B02"/>
    <w:rsid w:val="2CEB2E12"/>
    <w:rsid w:val="2D0F4D53"/>
    <w:rsid w:val="2D611DBA"/>
    <w:rsid w:val="2D8D20D3"/>
    <w:rsid w:val="2DA76D39"/>
    <w:rsid w:val="2E063E3E"/>
    <w:rsid w:val="2E43166B"/>
    <w:rsid w:val="2E786928"/>
    <w:rsid w:val="2EB34863"/>
    <w:rsid w:val="2ECD54C5"/>
    <w:rsid w:val="2F0857BD"/>
    <w:rsid w:val="2F26738B"/>
    <w:rsid w:val="2F9B1110"/>
    <w:rsid w:val="2FF25F0D"/>
    <w:rsid w:val="2FF71809"/>
    <w:rsid w:val="302D1749"/>
    <w:rsid w:val="3069477A"/>
    <w:rsid w:val="306D544B"/>
    <w:rsid w:val="30805CD3"/>
    <w:rsid w:val="31215055"/>
    <w:rsid w:val="31733F34"/>
    <w:rsid w:val="32337E61"/>
    <w:rsid w:val="32406EF5"/>
    <w:rsid w:val="327214BB"/>
    <w:rsid w:val="32AB5C38"/>
    <w:rsid w:val="32B705DE"/>
    <w:rsid w:val="32CC3263"/>
    <w:rsid w:val="33184235"/>
    <w:rsid w:val="33805EAD"/>
    <w:rsid w:val="33E92327"/>
    <w:rsid w:val="33EE30FE"/>
    <w:rsid w:val="33F358F5"/>
    <w:rsid w:val="340A0BE3"/>
    <w:rsid w:val="341208C4"/>
    <w:rsid w:val="34AF2E92"/>
    <w:rsid w:val="34BA392D"/>
    <w:rsid w:val="34C47FEC"/>
    <w:rsid w:val="35615290"/>
    <w:rsid w:val="359223D7"/>
    <w:rsid w:val="359C114E"/>
    <w:rsid w:val="36196001"/>
    <w:rsid w:val="36594DFA"/>
    <w:rsid w:val="369205A4"/>
    <w:rsid w:val="36B7356E"/>
    <w:rsid w:val="36BA292B"/>
    <w:rsid w:val="36BD593C"/>
    <w:rsid w:val="36C50230"/>
    <w:rsid w:val="36DD255A"/>
    <w:rsid w:val="36E31B13"/>
    <w:rsid w:val="373560FA"/>
    <w:rsid w:val="37461C1D"/>
    <w:rsid w:val="37575B62"/>
    <w:rsid w:val="37662DF5"/>
    <w:rsid w:val="37733177"/>
    <w:rsid w:val="37D512F5"/>
    <w:rsid w:val="37FE459E"/>
    <w:rsid w:val="3854672A"/>
    <w:rsid w:val="389D2409"/>
    <w:rsid w:val="39127A6C"/>
    <w:rsid w:val="393141F2"/>
    <w:rsid w:val="39495428"/>
    <w:rsid w:val="3957799A"/>
    <w:rsid w:val="39861D31"/>
    <w:rsid w:val="399957EF"/>
    <w:rsid w:val="39A759F1"/>
    <w:rsid w:val="39D3201A"/>
    <w:rsid w:val="39FC7AED"/>
    <w:rsid w:val="3A2B5878"/>
    <w:rsid w:val="3A4F5D2F"/>
    <w:rsid w:val="3A545AC6"/>
    <w:rsid w:val="3A855E4B"/>
    <w:rsid w:val="3A9B155A"/>
    <w:rsid w:val="3AA20F24"/>
    <w:rsid w:val="3ACA07B4"/>
    <w:rsid w:val="3ACC61E3"/>
    <w:rsid w:val="3AD97F03"/>
    <w:rsid w:val="3B070E30"/>
    <w:rsid w:val="3B190603"/>
    <w:rsid w:val="3B1F2605"/>
    <w:rsid w:val="3B3B35AF"/>
    <w:rsid w:val="3B6F7694"/>
    <w:rsid w:val="3B77175B"/>
    <w:rsid w:val="3B804E46"/>
    <w:rsid w:val="3B9D79CE"/>
    <w:rsid w:val="3BB11271"/>
    <w:rsid w:val="3BF05D4F"/>
    <w:rsid w:val="3C4A29EA"/>
    <w:rsid w:val="3C6F059A"/>
    <w:rsid w:val="3C8A7F52"/>
    <w:rsid w:val="3CA036E2"/>
    <w:rsid w:val="3CB33F24"/>
    <w:rsid w:val="3CB662DF"/>
    <w:rsid w:val="3CFC63AA"/>
    <w:rsid w:val="3D09356D"/>
    <w:rsid w:val="3D21499D"/>
    <w:rsid w:val="3D2958FE"/>
    <w:rsid w:val="3D456851"/>
    <w:rsid w:val="3D4D2D2E"/>
    <w:rsid w:val="3D822936"/>
    <w:rsid w:val="3DB2326E"/>
    <w:rsid w:val="3DC10E33"/>
    <w:rsid w:val="3DE633D7"/>
    <w:rsid w:val="3E177823"/>
    <w:rsid w:val="3E3274E3"/>
    <w:rsid w:val="3ED016A5"/>
    <w:rsid w:val="3F382E72"/>
    <w:rsid w:val="3F417E71"/>
    <w:rsid w:val="3F723AD5"/>
    <w:rsid w:val="3FFE5AF0"/>
    <w:rsid w:val="405E0C55"/>
    <w:rsid w:val="406B1B1C"/>
    <w:rsid w:val="407025DB"/>
    <w:rsid w:val="40A33855"/>
    <w:rsid w:val="40EF2A79"/>
    <w:rsid w:val="410B5EE9"/>
    <w:rsid w:val="41183CE8"/>
    <w:rsid w:val="412C0532"/>
    <w:rsid w:val="417B430D"/>
    <w:rsid w:val="419D22F9"/>
    <w:rsid w:val="41AC53A5"/>
    <w:rsid w:val="41AF732F"/>
    <w:rsid w:val="42030B3C"/>
    <w:rsid w:val="421B67B2"/>
    <w:rsid w:val="421D6BAA"/>
    <w:rsid w:val="42750B75"/>
    <w:rsid w:val="42C615B8"/>
    <w:rsid w:val="42D12D2E"/>
    <w:rsid w:val="435070BC"/>
    <w:rsid w:val="43FC64BB"/>
    <w:rsid w:val="447621AA"/>
    <w:rsid w:val="448B4867"/>
    <w:rsid w:val="455166C1"/>
    <w:rsid w:val="45E53041"/>
    <w:rsid w:val="45EA4C65"/>
    <w:rsid w:val="46511AE0"/>
    <w:rsid w:val="465567E7"/>
    <w:rsid w:val="46937D0A"/>
    <w:rsid w:val="46EC2AD3"/>
    <w:rsid w:val="47847E29"/>
    <w:rsid w:val="47C50BEE"/>
    <w:rsid w:val="483D4D8A"/>
    <w:rsid w:val="4851046D"/>
    <w:rsid w:val="487A1ACE"/>
    <w:rsid w:val="48852003"/>
    <w:rsid w:val="48DB76B4"/>
    <w:rsid w:val="4948046D"/>
    <w:rsid w:val="496021C8"/>
    <w:rsid w:val="49687EE9"/>
    <w:rsid w:val="49701659"/>
    <w:rsid w:val="49A5461D"/>
    <w:rsid w:val="49B137D9"/>
    <w:rsid w:val="49B155E8"/>
    <w:rsid w:val="49B97379"/>
    <w:rsid w:val="49DC2CDB"/>
    <w:rsid w:val="49DD62F6"/>
    <w:rsid w:val="4A3E3BD7"/>
    <w:rsid w:val="4A8642E2"/>
    <w:rsid w:val="4ADF510C"/>
    <w:rsid w:val="4AEE78FE"/>
    <w:rsid w:val="4B28161A"/>
    <w:rsid w:val="4B3603B7"/>
    <w:rsid w:val="4B626E35"/>
    <w:rsid w:val="4BB5639C"/>
    <w:rsid w:val="4BFE3359"/>
    <w:rsid w:val="4C40066C"/>
    <w:rsid w:val="4C65072B"/>
    <w:rsid w:val="4D2407F9"/>
    <w:rsid w:val="4D3B650F"/>
    <w:rsid w:val="4D640612"/>
    <w:rsid w:val="4DA555C1"/>
    <w:rsid w:val="4DAD5B3C"/>
    <w:rsid w:val="4DC26611"/>
    <w:rsid w:val="4DD02869"/>
    <w:rsid w:val="4DF16420"/>
    <w:rsid w:val="4DF831B6"/>
    <w:rsid w:val="4E154AED"/>
    <w:rsid w:val="4E4B35E0"/>
    <w:rsid w:val="4E906854"/>
    <w:rsid w:val="4EE80213"/>
    <w:rsid w:val="4EF30C53"/>
    <w:rsid w:val="4F312282"/>
    <w:rsid w:val="4F547746"/>
    <w:rsid w:val="4F6C7122"/>
    <w:rsid w:val="4FBD7824"/>
    <w:rsid w:val="4FDB425B"/>
    <w:rsid w:val="4FEB1EB7"/>
    <w:rsid w:val="4FEF1BF1"/>
    <w:rsid w:val="501102E1"/>
    <w:rsid w:val="5027564F"/>
    <w:rsid w:val="50381EFE"/>
    <w:rsid w:val="50403A7D"/>
    <w:rsid w:val="504437C8"/>
    <w:rsid w:val="5085416A"/>
    <w:rsid w:val="50F25879"/>
    <w:rsid w:val="50F36E79"/>
    <w:rsid w:val="513633AC"/>
    <w:rsid w:val="51550F91"/>
    <w:rsid w:val="51D60875"/>
    <w:rsid w:val="51DA7F46"/>
    <w:rsid w:val="52086FB4"/>
    <w:rsid w:val="530219FE"/>
    <w:rsid w:val="53444F7B"/>
    <w:rsid w:val="53593D01"/>
    <w:rsid w:val="54770288"/>
    <w:rsid w:val="547A2400"/>
    <w:rsid w:val="54A454D1"/>
    <w:rsid w:val="54A47A80"/>
    <w:rsid w:val="550718AA"/>
    <w:rsid w:val="55122F21"/>
    <w:rsid w:val="5520738B"/>
    <w:rsid w:val="5545294A"/>
    <w:rsid w:val="55A64FBD"/>
    <w:rsid w:val="56527502"/>
    <w:rsid w:val="56A86E30"/>
    <w:rsid w:val="56C449A6"/>
    <w:rsid w:val="57CE709F"/>
    <w:rsid w:val="57D414C7"/>
    <w:rsid w:val="57E50066"/>
    <w:rsid w:val="57EF1354"/>
    <w:rsid w:val="58515970"/>
    <w:rsid w:val="58527D84"/>
    <w:rsid w:val="58874DD4"/>
    <w:rsid w:val="58975E90"/>
    <w:rsid w:val="58B43AFA"/>
    <w:rsid w:val="58B83333"/>
    <w:rsid w:val="58CB47DF"/>
    <w:rsid w:val="58DD5502"/>
    <w:rsid w:val="59293B67"/>
    <w:rsid w:val="59370CC4"/>
    <w:rsid w:val="59631D9A"/>
    <w:rsid w:val="599A34FC"/>
    <w:rsid w:val="59AC2D12"/>
    <w:rsid w:val="59E5353F"/>
    <w:rsid w:val="59FC717C"/>
    <w:rsid w:val="5A7F2826"/>
    <w:rsid w:val="5AB55690"/>
    <w:rsid w:val="5ACB1BC1"/>
    <w:rsid w:val="5AF70086"/>
    <w:rsid w:val="5B5B0CD6"/>
    <w:rsid w:val="5B8324F1"/>
    <w:rsid w:val="5BC22DAA"/>
    <w:rsid w:val="5BCC3C8B"/>
    <w:rsid w:val="5C8D6EC6"/>
    <w:rsid w:val="5C971117"/>
    <w:rsid w:val="5D172CE4"/>
    <w:rsid w:val="5DE637F1"/>
    <w:rsid w:val="5E4F26CC"/>
    <w:rsid w:val="5E503743"/>
    <w:rsid w:val="5E6957C1"/>
    <w:rsid w:val="5E9805AF"/>
    <w:rsid w:val="5EE8683C"/>
    <w:rsid w:val="5F1471ED"/>
    <w:rsid w:val="5F4578E7"/>
    <w:rsid w:val="5F5A2395"/>
    <w:rsid w:val="5F5F66B6"/>
    <w:rsid w:val="5F731AC8"/>
    <w:rsid w:val="5FB25469"/>
    <w:rsid w:val="5FDC48B5"/>
    <w:rsid w:val="600B608D"/>
    <w:rsid w:val="603D2E3A"/>
    <w:rsid w:val="60426E0A"/>
    <w:rsid w:val="609C10A5"/>
    <w:rsid w:val="612E1517"/>
    <w:rsid w:val="61B45EE2"/>
    <w:rsid w:val="61F709DC"/>
    <w:rsid w:val="623C41DF"/>
    <w:rsid w:val="626C3AD2"/>
    <w:rsid w:val="62DC0344"/>
    <w:rsid w:val="634355BA"/>
    <w:rsid w:val="63594BDA"/>
    <w:rsid w:val="63750E47"/>
    <w:rsid w:val="640C47AA"/>
    <w:rsid w:val="64255CF6"/>
    <w:rsid w:val="64CC0858"/>
    <w:rsid w:val="65132A8F"/>
    <w:rsid w:val="659C3619"/>
    <w:rsid w:val="65F35E3C"/>
    <w:rsid w:val="668C4743"/>
    <w:rsid w:val="66A51398"/>
    <w:rsid w:val="66B91420"/>
    <w:rsid w:val="66E91DA4"/>
    <w:rsid w:val="670A0EF1"/>
    <w:rsid w:val="67A82780"/>
    <w:rsid w:val="67AB5275"/>
    <w:rsid w:val="67CD2682"/>
    <w:rsid w:val="68135527"/>
    <w:rsid w:val="68C006D4"/>
    <w:rsid w:val="68E94104"/>
    <w:rsid w:val="691B53D2"/>
    <w:rsid w:val="691F3768"/>
    <w:rsid w:val="69521573"/>
    <w:rsid w:val="696B2E87"/>
    <w:rsid w:val="69C71513"/>
    <w:rsid w:val="6A114F5F"/>
    <w:rsid w:val="6A176EBA"/>
    <w:rsid w:val="6A562F9A"/>
    <w:rsid w:val="6A7F63ED"/>
    <w:rsid w:val="6AB234AB"/>
    <w:rsid w:val="6AF13C15"/>
    <w:rsid w:val="6B08606E"/>
    <w:rsid w:val="6B133889"/>
    <w:rsid w:val="6B3B4476"/>
    <w:rsid w:val="6B3F1A43"/>
    <w:rsid w:val="6BDE3DB5"/>
    <w:rsid w:val="6BE06118"/>
    <w:rsid w:val="6C147BA3"/>
    <w:rsid w:val="6C510D6B"/>
    <w:rsid w:val="6C6C11EE"/>
    <w:rsid w:val="6CD22D22"/>
    <w:rsid w:val="6D085414"/>
    <w:rsid w:val="6D2B12FF"/>
    <w:rsid w:val="6D3358AE"/>
    <w:rsid w:val="6D9B2C8C"/>
    <w:rsid w:val="6DB013F8"/>
    <w:rsid w:val="6DF834E8"/>
    <w:rsid w:val="6DF851BD"/>
    <w:rsid w:val="6DFC2656"/>
    <w:rsid w:val="6E6574DF"/>
    <w:rsid w:val="6E6B4BA7"/>
    <w:rsid w:val="6E882142"/>
    <w:rsid w:val="6F184CB0"/>
    <w:rsid w:val="6F734054"/>
    <w:rsid w:val="6F912179"/>
    <w:rsid w:val="70241B9E"/>
    <w:rsid w:val="703F69D4"/>
    <w:rsid w:val="7041323A"/>
    <w:rsid w:val="706A7177"/>
    <w:rsid w:val="70771EA1"/>
    <w:rsid w:val="71242E61"/>
    <w:rsid w:val="716C6309"/>
    <w:rsid w:val="717C72B8"/>
    <w:rsid w:val="71AC7022"/>
    <w:rsid w:val="71C55F23"/>
    <w:rsid w:val="71C74969"/>
    <w:rsid w:val="71EE1848"/>
    <w:rsid w:val="720927D3"/>
    <w:rsid w:val="729D3834"/>
    <w:rsid w:val="72CD399D"/>
    <w:rsid w:val="73754A61"/>
    <w:rsid w:val="73F67528"/>
    <w:rsid w:val="740B27F4"/>
    <w:rsid w:val="743D5B25"/>
    <w:rsid w:val="743F175E"/>
    <w:rsid w:val="746D388E"/>
    <w:rsid w:val="74BA27DF"/>
    <w:rsid w:val="74F050E9"/>
    <w:rsid w:val="755C277B"/>
    <w:rsid w:val="75680989"/>
    <w:rsid w:val="75874106"/>
    <w:rsid w:val="75D91963"/>
    <w:rsid w:val="76202076"/>
    <w:rsid w:val="764834CF"/>
    <w:rsid w:val="765B6C21"/>
    <w:rsid w:val="76627CA2"/>
    <w:rsid w:val="76644683"/>
    <w:rsid w:val="76767F28"/>
    <w:rsid w:val="768D668E"/>
    <w:rsid w:val="76FD35AD"/>
    <w:rsid w:val="7709593C"/>
    <w:rsid w:val="77250687"/>
    <w:rsid w:val="774502E9"/>
    <w:rsid w:val="776F1B42"/>
    <w:rsid w:val="77BD725E"/>
    <w:rsid w:val="781C344D"/>
    <w:rsid w:val="785043F1"/>
    <w:rsid w:val="790B6B9D"/>
    <w:rsid w:val="792A003C"/>
    <w:rsid w:val="79A4194C"/>
    <w:rsid w:val="79A46373"/>
    <w:rsid w:val="79B82396"/>
    <w:rsid w:val="79CD0628"/>
    <w:rsid w:val="79E611DF"/>
    <w:rsid w:val="7A574C10"/>
    <w:rsid w:val="7A8772A3"/>
    <w:rsid w:val="7AD6607C"/>
    <w:rsid w:val="7AE2097E"/>
    <w:rsid w:val="7C694787"/>
    <w:rsid w:val="7C8561DF"/>
    <w:rsid w:val="7C9A00E3"/>
    <w:rsid w:val="7CE06E2F"/>
    <w:rsid w:val="7CEC1640"/>
    <w:rsid w:val="7D0B3B7E"/>
    <w:rsid w:val="7D16288A"/>
    <w:rsid w:val="7D20578D"/>
    <w:rsid w:val="7D277330"/>
    <w:rsid w:val="7E2237F9"/>
    <w:rsid w:val="7E5661AC"/>
    <w:rsid w:val="7EEE5CBE"/>
    <w:rsid w:val="7F016EF9"/>
    <w:rsid w:val="7F775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 w:hAnsi="仿宋" w:eastAsia="仿宋" w:cs="仿宋"/>
      <w:sz w:val="22"/>
      <w:szCs w:val="22"/>
      <w:lang w:val="zh-CN" w:eastAsia="zh-CN" w:bidi="zh-CN"/>
    </w:rPr>
  </w:style>
  <w:style w:type="paragraph" w:styleId="2">
    <w:name w:val="heading 1"/>
    <w:basedOn w:val="1"/>
    <w:next w:val="1"/>
    <w:qFormat/>
    <w:uiPriority w:val="1"/>
    <w:pPr>
      <w:ind w:left="721" w:right="998"/>
      <w:jc w:val="center"/>
      <w:outlineLvl w:val="0"/>
    </w:pPr>
    <w:rPr>
      <w:rFonts w:ascii="黑体" w:hAnsi="黑体" w:eastAsia="黑体" w:cs="黑体"/>
      <w:b/>
      <w:bCs/>
      <w:sz w:val="32"/>
      <w:szCs w:val="32"/>
    </w:rPr>
  </w:style>
  <w:style w:type="paragraph" w:styleId="3">
    <w:name w:val="heading 2"/>
    <w:basedOn w:val="1"/>
    <w:next w:val="1"/>
    <w:link w:val="22"/>
    <w:qFormat/>
    <w:uiPriority w:val="1"/>
    <w:pPr>
      <w:ind w:left="1386" w:hanging="705"/>
      <w:outlineLvl w:val="1"/>
    </w:pPr>
    <w:rPr>
      <w:b/>
      <w:bCs/>
      <w:sz w:val="28"/>
      <w:szCs w:val="28"/>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3"/>
    <w:qFormat/>
    <w:uiPriority w:val="0"/>
  </w:style>
  <w:style w:type="paragraph" w:styleId="6">
    <w:name w:val="Body Text"/>
    <w:basedOn w:val="1"/>
    <w:qFormat/>
    <w:uiPriority w:val="1"/>
    <w:pPr>
      <w:ind w:left="120"/>
    </w:pPr>
    <w:rPr>
      <w:sz w:val="28"/>
      <w:szCs w:val="28"/>
    </w:rPr>
  </w:style>
  <w:style w:type="paragraph" w:styleId="7">
    <w:name w:val="Balloon Text"/>
    <w:basedOn w:val="1"/>
    <w:link w:val="25"/>
    <w:semiHidden/>
    <w:unhideWhenUsed/>
    <w:uiPriority w:val="0"/>
    <w:rPr>
      <w:sz w:val="18"/>
      <w:szCs w:val="18"/>
    </w:rPr>
  </w:style>
  <w:style w:type="paragraph" w:styleId="8">
    <w:name w:val="footer"/>
    <w:basedOn w:val="1"/>
    <w:link w:val="21"/>
    <w:qFormat/>
    <w:uiPriority w:val="0"/>
    <w:pPr>
      <w:tabs>
        <w:tab w:val="center" w:pos="4153"/>
        <w:tab w:val="right" w:pos="8306"/>
      </w:tabs>
      <w:snapToGrid w:val="0"/>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4"/>
    <w:semiHidden/>
    <w:unhideWhenUsed/>
    <w:qFormat/>
    <w:uiPriority w:val="0"/>
    <w:rPr>
      <w:b/>
      <w:bCs/>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qFormat/>
    <w:uiPriority w:val="0"/>
    <w:rPr>
      <w:color w:val="800080" w:themeColor="followedHyperlink"/>
      <w:u w:val="single"/>
      <w14:textFill>
        <w14:solidFill>
          <w14:schemeClr w14:val="folHlink"/>
        </w14:solidFill>
      </w14:textFill>
    </w:rPr>
  </w:style>
  <w:style w:type="character" w:styleId="15">
    <w:name w:val="Hyperlink"/>
    <w:basedOn w:val="13"/>
    <w:qFormat/>
    <w:uiPriority w:val="99"/>
    <w:rPr>
      <w:color w:val="0000FF"/>
      <w:u w:val="single"/>
    </w:rPr>
  </w:style>
  <w:style w:type="character" w:styleId="16">
    <w:name w:val="annotation reference"/>
    <w:basedOn w:val="13"/>
    <w:qFormat/>
    <w:uiPriority w:val="0"/>
    <w:rPr>
      <w:sz w:val="21"/>
      <w:szCs w:val="21"/>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386" w:hanging="705"/>
    </w:pPr>
  </w:style>
  <w:style w:type="paragraph" w:customStyle="1" w:styleId="19">
    <w:name w:val="Table Paragraph"/>
    <w:basedOn w:val="1"/>
    <w:qFormat/>
    <w:uiPriority w:val="1"/>
  </w:style>
  <w:style w:type="character" w:customStyle="1" w:styleId="20">
    <w:name w:val="页眉 字符"/>
    <w:basedOn w:val="13"/>
    <w:link w:val="9"/>
    <w:qFormat/>
    <w:uiPriority w:val="0"/>
    <w:rPr>
      <w:rFonts w:ascii="仿宋" w:hAnsi="仿宋" w:eastAsia="仿宋" w:cs="仿宋"/>
      <w:sz w:val="18"/>
      <w:szCs w:val="18"/>
      <w:lang w:val="zh-CN" w:bidi="zh-CN"/>
    </w:rPr>
  </w:style>
  <w:style w:type="character" w:customStyle="1" w:styleId="21">
    <w:name w:val="页脚 字符"/>
    <w:basedOn w:val="13"/>
    <w:link w:val="8"/>
    <w:qFormat/>
    <w:uiPriority w:val="0"/>
    <w:rPr>
      <w:rFonts w:ascii="仿宋" w:hAnsi="仿宋" w:eastAsia="仿宋" w:cs="仿宋"/>
      <w:sz w:val="18"/>
      <w:szCs w:val="18"/>
      <w:lang w:val="zh-CN" w:bidi="zh-CN"/>
    </w:rPr>
  </w:style>
  <w:style w:type="character" w:customStyle="1" w:styleId="22">
    <w:name w:val="标题 2 字符"/>
    <w:basedOn w:val="13"/>
    <w:link w:val="3"/>
    <w:qFormat/>
    <w:uiPriority w:val="1"/>
    <w:rPr>
      <w:rFonts w:ascii="仿宋" w:hAnsi="仿宋" w:eastAsia="仿宋" w:cs="仿宋"/>
      <w:b/>
      <w:bCs/>
      <w:sz w:val="28"/>
      <w:szCs w:val="28"/>
      <w:lang w:val="zh-CN" w:bidi="zh-CN"/>
    </w:rPr>
  </w:style>
  <w:style w:type="character" w:customStyle="1" w:styleId="23">
    <w:name w:val="批注文字 字符"/>
    <w:basedOn w:val="13"/>
    <w:link w:val="5"/>
    <w:uiPriority w:val="0"/>
    <w:rPr>
      <w:rFonts w:ascii="仿宋" w:hAnsi="仿宋" w:eastAsia="仿宋" w:cs="仿宋"/>
      <w:sz w:val="22"/>
      <w:szCs w:val="22"/>
      <w:lang w:val="zh-CN" w:bidi="zh-CN"/>
    </w:rPr>
  </w:style>
  <w:style w:type="character" w:customStyle="1" w:styleId="24">
    <w:name w:val="批注主题 字符"/>
    <w:basedOn w:val="23"/>
    <w:link w:val="10"/>
    <w:semiHidden/>
    <w:uiPriority w:val="0"/>
    <w:rPr>
      <w:rFonts w:ascii="仿宋" w:hAnsi="仿宋" w:eastAsia="仿宋" w:cs="仿宋"/>
      <w:b/>
      <w:bCs/>
      <w:sz w:val="22"/>
      <w:szCs w:val="22"/>
      <w:lang w:val="zh-CN" w:bidi="zh-CN"/>
    </w:rPr>
  </w:style>
  <w:style w:type="character" w:customStyle="1" w:styleId="25">
    <w:name w:val="批注框文本 字符"/>
    <w:basedOn w:val="13"/>
    <w:link w:val="7"/>
    <w:semiHidden/>
    <w:uiPriority w:val="0"/>
    <w:rPr>
      <w:rFonts w:ascii="仿宋" w:hAnsi="仿宋" w:eastAsia="仿宋" w:cs="仿宋"/>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AE8C50-F8AB-4122-80DF-5C2A9B45675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15</Pages>
  <Words>4952</Words>
  <Characters>5210</Characters>
  <Lines>42</Lines>
  <Paragraphs>11</Paragraphs>
  <TotalTime>7</TotalTime>
  <ScaleCrop>false</ScaleCrop>
  <LinksUpToDate>false</LinksUpToDate>
  <CharactersWithSpaces>5852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2022-04-25T02:54:00Z</dcterms:created>
  <dc:creator>赖照佳</dc:creator>
  <cp:lastModifiedBy>星殒·化尘</cp:lastModifiedBy>
  <cp:lastPrinted>2022-03-15T04:18:00Z</cp:lastPrinted>
  <dcterms:modified xsi:type="dcterms:W3CDTF">2022-05-08T11:07:18Z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WPS 文字</vt:lpwstr>
  </property>
  <property fmtid="{D5CDD505-2E9C-101B-9397-08002B2CF9AE}" pid="4" name="LastSaved">
    <vt:filetime>2019-08-24T00:00:00Z</vt:filetime>
  </property>
  <property fmtid="{D5CDD505-2E9C-101B-9397-08002B2CF9AE}" pid="5" name="KSOProductBuildVer">
    <vt:lpwstr>2052-11.1.0.11636</vt:lpwstr>
  </property>
  <property fmtid="{D5CDD505-2E9C-101B-9397-08002B2CF9AE}" pid="6" name="ICV">
    <vt:lpwstr>95D7EAE528D34DBABDC4285E2ACA63BF</vt:lpwstr>
  </property>
</Properties>
</file>